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ABF0" w14:textId="6B530826" w:rsidR="001D69A2" w:rsidRPr="001D69A2" w:rsidRDefault="00C50E6E" w:rsidP="001D69A2">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Pr>
          <w:rFonts w:ascii="ＭＳ Ｐゴシック" w:eastAsia="ＭＳ Ｐゴシック" w:hAnsi="ＭＳ Ｐゴシック" w:cs="ＭＳ Ｐゴシック" w:hint="eastAsia"/>
          <w:b/>
          <w:bCs/>
          <w:kern w:val="36"/>
          <w:sz w:val="48"/>
          <w:szCs w:val="48"/>
        </w:rPr>
        <w:t>ドクターボイス</w:t>
      </w:r>
      <w:r w:rsidR="001D69A2" w:rsidRPr="001D69A2">
        <w:rPr>
          <w:rFonts w:ascii="ＭＳ Ｐゴシック" w:eastAsia="ＭＳ Ｐゴシック" w:hAnsi="ＭＳ Ｐゴシック" w:cs="ＭＳ Ｐゴシック"/>
          <w:b/>
          <w:bCs/>
          <w:kern w:val="36"/>
          <w:sz w:val="48"/>
          <w:szCs w:val="48"/>
        </w:rPr>
        <w:t>利用規約</w:t>
      </w:r>
    </w:p>
    <w:p w14:paraId="779951D1" w14:textId="3EE76149" w:rsidR="001D69A2" w:rsidRPr="001D69A2" w:rsidRDefault="001D69A2" w:rsidP="001D69A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本規約は、株式会社</w:t>
      </w:r>
      <w:proofErr w:type="spellStart"/>
      <w:r w:rsidRPr="001D69A2">
        <w:rPr>
          <w:rFonts w:ascii="ＭＳ Ｐゴシック" w:eastAsia="ＭＳ Ｐゴシック" w:hAnsi="ＭＳ Ｐゴシック" w:cs="ＭＳ Ｐゴシック"/>
          <w:kern w:val="0"/>
          <w:sz w:val="24"/>
          <w:szCs w:val="24"/>
        </w:rPr>
        <w:t>pipon</w:t>
      </w:r>
      <w:proofErr w:type="spellEnd"/>
      <w:r w:rsidRPr="001D69A2">
        <w:rPr>
          <w:rFonts w:ascii="ＭＳ Ｐゴシック" w:eastAsia="ＭＳ Ｐゴシック" w:hAnsi="ＭＳ Ｐゴシック" w:cs="ＭＳ Ｐゴシック"/>
          <w:kern w:val="0"/>
          <w:sz w:val="24"/>
          <w:szCs w:val="24"/>
        </w:rPr>
        <w:t>（以下</w:t>
      </w:r>
      <w:r w:rsidRPr="00BC6366">
        <w:rPr>
          <w:rFonts w:ascii="ＭＳ Ｐゴシック" w:eastAsia="ＭＳ Ｐゴシック" w:hAnsi="ＭＳ Ｐゴシック" w:cs="ＭＳ Ｐゴシック"/>
          <w:b/>
          <w:kern w:val="0"/>
          <w:sz w:val="24"/>
          <w:szCs w:val="24"/>
        </w:rPr>
        <w:t>「当社」</w:t>
      </w:r>
      <w:r w:rsidRPr="001D69A2">
        <w:rPr>
          <w:rFonts w:ascii="ＭＳ Ｐゴシック" w:eastAsia="ＭＳ Ｐゴシック" w:hAnsi="ＭＳ Ｐゴシック" w:cs="ＭＳ Ｐゴシック"/>
          <w:kern w:val="0"/>
          <w:sz w:val="24"/>
          <w:szCs w:val="24"/>
        </w:rPr>
        <w:t>といいます。）が提供する「ドクターボイス」、及びその関連サービス（以下</w:t>
      </w:r>
      <w:r w:rsidRPr="00BC6366">
        <w:rPr>
          <w:rFonts w:ascii="ＭＳ Ｐゴシック" w:eastAsia="ＭＳ Ｐゴシック" w:hAnsi="ＭＳ Ｐゴシック" w:cs="ＭＳ Ｐゴシック"/>
          <w:b/>
          <w:kern w:val="0"/>
          <w:sz w:val="24"/>
          <w:szCs w:val="24"/>
        </w:rPr>
        <w:t>「本サービス」</w:t>
      </w:r>
      <w:r w:rsidRPr="001D69A2">
        <w:rPr>
          <w:rFonts w:ascii="ＭＳ Ｐゴシック" w:eastAsia="ＭＳ Ｐゴシック" w:hAnsi="ＭＳ Ｐゴシック" w:cs="ＭＳ Ｐゴシック"/>
          <w:kern w:val="0"/>
          <w:sz w:val="24"/>
          <w:szCs w:val="24"/>
        </w:rPr>
        <w:t>といいます。）をご利用いただく際の利用</w:t>
      </w:r>
      <w:r w:rsidR="00C50E6E" w:rsidRPr="00C50E6E">
        <w:rPr>
          <w:rFonts w:ascii="ＭＳ Ｐゴシック" w:eastAsia="ＭＳ Ｐゴシック" w:hAnsi="ＭＳ Ｐゴシック" w:cs="ＭＳ Ｐゴシック" w:hint="eastAsia"/>
          <w:kern w:val="0"/>
          <w:sz w:val="24"/>
          <w:szCs w:val="24"/>
        </w:rPr>
        <w:t>条件を定めています。本サービス</w:t>
      </w:r>
      <w:r w:rsidR="00C50E6E">
        <w:rPr>
          <w:rFonts w:ascii="ＭＳ Ｐゴシック" w:eastAsia="ＭＳ Ｐゴシック" w:hAnsi="ＭＳ Ｐゴシック" w:cs="ＭＳ Ｐゴシック" w:hint="eastAsia"/>
          <w:kern w:val="0"/>
          <w:sz w:val="24"/>
          <w:szCs w:val="24"/>
        </w:rPr>
        <w:t>の利用者は本規約の定める条件に従って本サービスを利用する</w:t>
      </w:r>
      <w:r w:rsidR="00C50E6E" w:rsidRPr="00C50E6E">
        <w:rPr>
          <w:rFonts w:ascii="ＭＳ Ｐゴシック" w:eastAsia="ＭＳ Ｐゴシック" w:hAnsi="ＭＳ Ｐゴシック" w:cs="ＭＳ Ｐゴシック" w:hint="eastAsia"/>
          <w:kern w:val="0"/>
          <w:sz w:val="24"/>
          <w:szCs w:val="24"/>
        </w:rPr>
        <w:t>ものとします。</w:t>
      </w:r>
    </w:p>
    <w:p w14:paraId="4FE4B144" w14:textId="4D8C0C9A"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第1条（規約の</w:t>
      </w:r>
      <w:r w:rsidR="00066D1A">
        <w:rPr>
          <w:rFonts w:ascii="ＭＳ Ｐゴシック" w:eastAsia="ＭＳ Ｐゴシック" w:hAnsi="ＭＳ Ｐゴシック" w:cs="ＭＳ Ｐゴシック" w:hint="eastAsia"/>
          <w:b/>
          <w:bCs/>
          <w:kern w:val="0"/>
          <w:sz w:val="27"/>
          <w:szCs w:val="27"/>
        </w:rPr>
        <w:t>同意</w:t>
      </w:r>
      <w:r w:rsidRPr="001D69A2">
        <w:rPr>
          <w:rFonts w:ascii="ＭＳ Ｐゴシック" w:eastAsia="ＭＳ Ｐゴシック" w:hAnsi="ＭＳ Ｐゴシック" w:cs="ＭＳ Ｐゴシック"/>
          <w:b/>
          <w:bCs/>
          <w:kern w:val="0"/>
          <w:sz w:val="27"/>
          <w:szCs w:val="27"/>
        </w:rPr>
        <w:t>）</w:t>
      </w:r>
    </w:p>
    <w:p w14:paraId="13715EBD" w14:textId="0B1A3475" w:rsidR="001D69A2" w:rsidRPr="001D69A2" w:rsidRDefault="001D69A2" w:rsidP="001D69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本サービスの利用者は、あらかじめ本規約に同意した上で本サービス</w:t>
      </w:r>
      <w:r w:rsidR="00066D1A">
        <w:rPr>
          <w:rFonts w:ascii="ＭＳ Ｐゴシック" w:eastAsia="ＭＳ Ｐゴシック" w:hAnsi="ＭＳ Ｐゴシック" w:cs="ＭＳ Ｐゴシック" w:hint="eastAsia"/>
          <w:kern w:val="0"/>
          <w:sz w:val="24"/>
          <w:szCs w:val="24"/>
        </w:rPr>
        <w:t>の</w:t>
      </w:r>
      <w:r w:rsidRPr="001D69A2">
        <w:rPr>
          <w:rFonts w:ascii="ＭＳ Ｐゴシック" w:eastAsia="ＭＳ Ｐゴシック" w:hAnsi="ＭＳ Ｐゴシック" w:cs="ＭＳ Ｐゴシック"/>
          <w:kern w:val="0"/>
          <w:sz w:val="24"/>
          <w:szCs w:val="24"/>
        </w:rPr>
        <w:t>利用を開始するものとします。本規約にご同意いただけない場合、利用者は本サービスを利用することはできませんので、その場合は本サービスの利用を中止してください。</w:t>
      </w:r>
    </w:p>
    <w:p w14:paraId="7F4C34C0" w14:textId="77777777" w:rsidR="001D69A2" w:rsidRPr="001D69A2" w:rsidRDefault="001D69A2" w:rsidP="001D69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利用者が本サービスを利用する場合、</w:t>
      </w:r>
      <w:r w:rsidR="00066D1A">
        <w:rPr>
          <w:rFonts w:ascii="ＭＳ Ｐゴシック" w:eastAsia="ＭＳ Ｐゴシック" w:hAnsi="ＭＳ Ｐゴシック" w:cs="ＭＳ Ｐゴシック" w:hint="eastAsia"/>
          <w:kern w:val="0"/>
          <w:sz w:val="24"/>
          <w:szCs w:val="24"/>
        </w:rPr>
        <w:t>利用時点で最新の</w:t>
      </w:r>
      <w:r w:rsidRPr="001D69A2">
        <w:rPr>
          <w:rFonts w:ascii="ＭＳ Ｐゴシック" w:eastAsia="ＭＳ Ｐゴシック" w:hAnsi="ＭＳ Ｐゴシック" w:cs="ＭＳ Ｐゴシック"/>
          <w:kern w:val="0"/>
          <w:sz w:val="24"/>
          <w:szCs w:val="24"/>
        </w:rPr>
        <w:t>本規約に同意したものとみなします。</w:t>
      </w:r>
    </w:p>
    <w:p w14:paraId="29909D84" w14:textId="075B2E98" w:rsidR="001D69A2" w:rsidRPr="001D69A2" w:rsidRDefault="00066D1A" w:rsidP="00066D1A">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当社は、利用者の</w:t>
      </w:r>
      <w:r w:rsidRPr="00066D1A">
        <w:rPr>
          <w:rFonts w:ascii="ＭＳ Ｐゴシック" w:eastAsia="ＭＳ Ｐゴシック" w:hAnsi="ＭＳ Ｐゴシック" w:cs="ＭＳ Ｐゴシック" w:hint="eastAsia"/>
          <w:kern w:val="0"/>
          <w:sz w:val="24"/>
          <w:szCs w:val="24"/>
        </w:rPr>
        <w:t>一般の利益に適合する場合等相当の事由があると認められる場合には、民法</w:t>
      </w:r>
      <w:r w:rsidRPr="00066D1A">
        <w:rPr>
          <w:rFonts w:ascii="ＭＳ Ｐゴシック" w:eastAsia="ＭＳ Ｐゴシック" w:hAnsi="ＭＳ Ｐゴシック" w:cs="ＭＳ Ｐゴシック"/>
          <w:kern w:val="0"/>
          <w:sz w:val="24"/>
          <w:szCs w:val="24"/>
        </w:rPr>
        <w:t>548条の4</w:t>
      </w:r>
      <w:r>
        <w:rPr>
          <w:rFonts w:ascii="ＭＳ Ｐゴシック" w:eastAsia="ＭＳ Ｐゴシック" w:hAnsi="ＭＳ Ｐゴシック" w:cs="ＭＳ Ｐゴシック"/>
          <w:kern w:val="0"/>
          <w:sz w:val="24"/>
          <w:szCs w:val="24"/>
        </w:rPr>
        <w:t>の規定に基づき、本規約</w:t>
      </w:r>
      <w:r>
        <w:rPr>
          <w:rFonts w:ascii="ＭＳ Ｐゴシック" w:eastAsia="ＭＳ Ｐゴシック" w:hAnsi="ＭＳ Ｐゴシック" w:cs="ＭＳ Ｐゴシック" w:hint="eastAsia"/>
          <w:kern w:val="0"/>
          <w:sz w:val="24"/>
          <w:szCs w:val="24"/>
        </w:rPr>
        <w:t>の内容</w:t>
      </w:r>
      <w:r w:rsidRPr="00066D1A">
        <w:rPr>
          <w:rFonts w:ascii="ＭＳ Ｐゴシック" w:eastAsia="ＭＳ Ｐゴシック" w:hAnsi="ＭＳ Ｐゴシック" w:cs="ＭＳ Ｐゴシック"/>
          <w:kern w:val="0"/>
          <w:sz w:val="24"/>
          <w:szCs w:val="24"/>
        </w:rPr>
        <w:t>を変更できるものとします。</w:t>
      </w:r>
      <w:r>
        <w:rPr>
          <w:rFonts w:ascii="ＭＳ Ｐゴシック" w:eastAsia="ＭＳ Ｐゴシック" w:hAnsi="ＭＳ Ｐゴシック" w:cs="ＭＳ Ｐゴシック" w:hint="eastAsia"/>
          <w:kern w:val="0"/>
          <w:sz w:val="24"/>
          <w:szCs w:val="24"/>
        </w:rPr>
        <w:t>この場合、当社は</w:t>
      </w:r>
      <w:r w:rsidRPr="00066D1A">
        <w:rPr>
          <w:rFonts w:ascii="ＭＳ Ｐゴシック" w:eastAsia="ＭＳ Ｐゴシック" w:hAnsi="ＭＳ Ｐゴシック" w:cs="ＭＳ Ｐゴシック" w:hint="eastAsia"/>
          <w:kern w:val="0"/>
          <w:sz w:val="24"/>
          <w:szCs w:val="24"/>
        </w:rPr>
        <w:t>変</w:t>
      </w:r>
      <w:r>
        <w:rPr>
          <w:rFonts w:ascii="ＭＳ Ｐゴシック" w:eastAsia="ＭＳ Ｐゴシック" w:hAnsi="ＭＳ Ｐゴシック" w:cs="ＭＳ Ｐゴシック" w:hint="eastAsia"/>
          <w:kern w:val="0"/>
          <w:sz w:val="24"/>
          <w:szCs w:val="24"/>
        </w:rPr>
        <w:t>更後の利用規約の内容を、当社が運営するウェブサイト内または本サービス</w:t>
      </w:r>
      <w:r w:rsidRPr="00066D1A">
        <w:rPr>
          <w:rFonts w:ascii="ＭＳ Ｐゴシック" w:eastAsia="ＭＳ Ｐゴシック" w:hAnsi="ＭＳ Ｐゴシック" w:cs="ＭＳ Ｐゴシック" w:hint="eastAsia"/>
          <w:kern w:val="0"/>
          <w:sz w:val="24"/>
          <w:szCs w:val="24"/>
        </w:rPr>
        <w:t>内の適宜の場所への掲示をする等</w:t>
      </w:r>
      <w:r>
        <w:rPr>
          <w:rFonts w:ascii="ＭＳ Ｐゴシック" w:eastAsia="ＭＳ Ｐゴシック" w:hAnsi="ＭＳ Ｐゴシック" w:cs="ＭＳ Ｐゴシック" w:hint="eastAsia"/>
          <w:kern w:val="0"/>
          <w:sz w:val="24"/>
          <w:szCs w:val="24"/>
        </w:rPr>
        <w:t>の方法により利用者に周知するものとし、相当な期間を経過した日から</w:t>
      </w:r>
      <w:r w:rsidRPr="00066D1A">
        <w:rPr>
          <w:rFonts w:ascii="ＭＳ Ｐゴシック" w:eastAsia="ＭＳ Ｐゴシック" w:hAnsi="ＭＳ Ｐゴシック" w:cs="ＭＳ Ｐゴシック" w:hint="eastAsia"/>
          <w:kern w:val="0"/>
          <w:sz w:val="24"/>
          <w:szCs w:val="24"/>
        </w:rPr>
        <w:t>変更後の本規約が適用されるものとします。</w:t>
      </w:r>
    </w:p>
    <w:p w14:paraId="2BF79CDB" w14:textId="4EE41A42"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第2条（利用条件</w:t>
      </w:r>
      <w:r w:rsidR="00AE2FE5">
        <w:rPr>
          <w:rFonts w:ascii="ＭＳ Ｐゴシック" w:eastAsia="ＭＳ Ｐゴシック" w:hAnsi="ＭＳ Ｐゴシック" w:cs="ＭＳ Ｐゴシック" w:hint="eastAsia"/>
          <w:b/>
          <w:bCs/>
          <w:kern w:val="0"/>
          <w:sz w:val="27"/>
          <w:szCs w:val="27"/>
        </w:rPr>
        <w:t>・登録</w:t>
      </w:r>
      <w:r w:rsidRPr="001D69A2">
        <w:rPr>
          <w:rFonts w:ascii="ＭＳ Ｐゴシック" w:eastAsia="ＭＳ Ｐゴシック" w:hAnsi="ＭＳ Ｐゴシック" w:cs="ＭＳ Ｐゴシック"/>
          <w:b/>
          <w:bCs/>
          <w:kern w:val="0"/>
          <w:sz w:val="27"/>
          <w:szCs w:val="27"/>
        </w:rPr>
        <w:t>等）</w:t>
      </w:r>
    </w:p>
    <w:p w14:paraId="052A7CDE" w14:textId="5CFB7492" w:rsidR="00AE2FE5" w:rsidRPr="0048344D" w:rsidRDefault="001D69A2" w:rsidP="0048344D">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48344D">
        <w:rPr>
          <w:rFonts w:ascii="ＭＳ Ｐゴシック" w:eastAsia="ＭＳ Ｐゴシック" w:hAnsi="ＭＳ Ｐゴシック" w:cs="ＭＳ Ｐゴシック"/>
          <w:kern w:val="0"/>
          <w:sz w:val="24"/>
          <w:szCs w:val="24"/>
        </w:rPr>
        <w:t>利用者は、任意のパーソナルコンピュータ又はスマートフォン端末等（</w:t>
      </w:r>
      <w:r w:rsidRPr="00AE2FE5">
        <w:rPr>
          <w:rFonts w:ascii="ＭＳ Ｐゴシック" w:eastAsia="ＭＳ Ｐゴシック" w:hAnsi="ＭＳ Ｐゴシック" w:cs="ＭＳ Ｐゴシック"/>
          <w:kern w:val="0"/>
          <w:sz w:val="24"/>
          <w:szCs w:val="24"/>
        </w:rPr>
        <w:t>以下</w:t>
      </w:r>
      <w:r w:rsidRPr="00BC6366">
        <w:rPr>
          <w:rFonts w:ascii="ＭＳ Ｐゴシック" w:eastAsia="ＭＳ Ｐゴシック" w:hAnsi="ＭＳ Ｐゴシック" w:cs="ＭＳ Ｐゴシック"/>
          <w:b/>
          <w:kern w:val="0"/>
          <w:sz w:val="24"/>
          <w:szCs w:val="24"/>
        </w:rPr>
        <w:t>｢利用端末｣</w:t>
      </w:r>
      <w:r w:rsidRPr="0048344D">
        <w:rPr>
          <w:rFonts w:ascii="ＭＳ Ｐゴシック" w:eastAsia="ＭＳ Ｐゴシック" w:hAnsi="ＭＳ Ｐゴシック" w:cs="ＭＳ Ｐゴシック"/>
          <w:kern w:val="0"/>
          <w:sz w:val="24"/>
          <w:szCs w:val="24"/>
        </w:rPr>
        <w:t>といいます。）を用いて、本サービスを利用することができます。</w:t>
      </w:r>
      <w:r w:rsidR="00AE2FE5" w:rsidRPr="0048344D">
        <w:rPr>
          <w:rFonts w:ascii="ＭＳ Ｐゴシック" w:eastAsia="ＭＳ Ｐゴシック" w:hAnsi="ＭＳ Ｐゴシック" w:cs="ＭＳ Ｐゴシック" w:hint="eastAsia"/>
          <w:kern w:val="0"/>
          <w:sz w:val="24"/>
          <w:szCs w:val="24"/>
        </w:rPr>
        <w:t>ただし、</w:t>
      </w:r>
      <w:r w:rsidR="00AE2FE5" w:rsidRPr="00037612">
        <w:rPr>
          <w:rFonts w:ascii="ＭＳ Ｐゴシック" w:eastAsia="ＭＳ Ｐゴシック" w:hAnsi="ＭＳ Ｐゴシック" w:cs="ＭＳ Ｐゴシック" w:hint="eastAsia"/>
          <w:kern w:val="0"/>
          <w:sz w:val="24"/>
          <w:szCs w:val="24"/>
        </w:rPr>
        <w:t>利用端末、</w:t>
      </w:r>
      <w:r w:rsidR="00AE2FE5">
        <w:rPr>
          <w:rFonts w:ascii="ＭＳ Ｐゴシック" w:eastAsia="ＭＳ Ｐゴシック" w:hAnsi="ＭＳ Ｐゴシック" w:cs="ＭＳ Ｐゴシック" w:hint="eastAsia"/>
          <w:kern w:val="0"/>
          <w:sz w:val="24"/>
          <w:szCs w:val="24"/>
        </w:rPr>
        <w:t>通信環境その他の本サービスの利用に必要な機器・外部環境については</w:t>
      </w:r>
      <w:r w:rsidR="00AE2FE5" w:rsidRPr="0048344D">
        <w:rPr>
          <w:rFonts w:ascii="ＭＳ Ｐゴシック" w:eastAsia="ＭＳ Ｐゴシック" w:hAnsi="ＭＳ Ｐゴシック" w:cs="ＭＳ Ｐゴシック" w:hint="eastAsia"/>
          <w:kern w:val="0"/>
          <w:sz w:val="24"/>
          <w:szCs w:val="24"/>
        </w:rPr>
        <w:t>利用者</w:t>
      </w:r>
      <w:r w:rsidR="00AE2FE5" w:rsidRPr="00037612">
        <w:rPr>
          <w:rFonts w:ascii="ＭＳ Ｐゴシック" w:eastAsia="ＭＳ Ｐゴシック" w:hAnsi="ＭＳ Ｐゴシック" w:cs="ＭＳ Ｐゴシック" w:hint="eastAsia"/>
          <w:kern w:val="0"/>
          <w:sz w:val="24"/>
          <w:szCs w:val="24"/>
        </w:rPr>
        <w:t>自身の責任と</w:t>
      </w:r>
      <w:r w:rsidR="00AE2FE5" w:rsidRPr="00AE2FE5">
        <w:rPr>
          <w:rFonts w:ascii="ＭＳ Ｐゴシック" w:eastAsia="ＭＳ Ｐゴシック" w:hAnsi="ＭＳ Ｐゴシック" w:cs="ＭＳ Ｐゴシック" w:hint="eastAsia"/>
          <w:kern w:val="0"/>
          <w:sz w:val="24"/>
          <w:szCs w:val="24"/>
        </w:rPr>
        <w:t>費用で</w:t>
      </w:r>
      <w:r w:rsidR="00AE2FE5">
        <w:rPr>
          <w:rFonts w:ascii="ＭＳ Ｐゴシック" w:eastAsia="ＭＳ Ｐゴシック" w:hAnsi="ＭＳ Ｐゴシック" w:cs="ＭＳ Ｐゴシック" w:hint="eastAsia"/>
          <w:kern w:val="0"/>
          <w:sz w:val="24"/>
          <w:szCs w:val="24"/>
        </w:rPr>
        <w:t>準備するものとします。</w:t>
      </w:r>
    </w:p>
    <w:p w14:paraId="4F141A7A" w14:textId="77777777" w:rsidR="00AE2FE5" w:rsidRDefault="00AE2FE5" w:rsidP="001D69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利用者は、SMS認証その他当社が定める方法により利用者登録を行い、利用を開始することができます。ただし、以下のいずれかの事由に当てはまる場合、当社は利用者の登録を拒否することがあります。</w:t>
      </w:r>
    </w:p>
    <w:p w14:paraId="2D430EB3" w14:textId="0097B310" w:rsidR="00AE2FE5" w:rsidRDefault="00AE2FE5"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AE2FE5">
        <w:rPr>
          <w:rFonts w:ascii="ＭＳ Ｐゴシック" w:eastAsia="ＭＳ Ｐゴシック" w:hAnsi="ＭＳ Ｐゴシック" w:cs="ＭＳ Ｐゴシック" w:hint="eastAsia"/>
          <w:kern w:val="0"/>
          <w:sz w:val="24"/>
          <w:szCs w:val="24"/>
        </w:rPr>
        <w:t>本規約に違反するおそれがあると当社が判断した場合</w:t>
      </w:r>
    </w:p>
    <w:p w14:paraId="56BD19FE" w14:textId="62CAED67" w:rsidR="00AE2FE5" w:rsidRDefault="00AE2FE5"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AE2FE5">
        <w:rPr>
          <w:rFonts w:ascii="ＭＳ Ｐゴシック" w:eastAsia="ＭＳ Ｐゴシック" w:hAnsi="ＭＳ Ｐゴシック" w:cs="ＭＳ Ｐゴシック" w:hint="eastAsia"/>
          <w:kern w:val="0"/>
          <w:sz w:val="24"/>
          <w:szCs w:val="24"/>
        </w:rPr>
        <w:t>当社に提供された登録情報の全部又は一部につき虚偽、誤記又は記載漏れがあった場合</w:t>
      </w:r>
    </w:p>
    <w:p w14:paraId="1E026E66" w14:textId="657643D2" w:rsidR="00AE2FE5" w:rsidRDefault="00AE2FE5"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AE2FE5">
        <w:rPr>
          <w:rFonts w:ascii="ＭＳ Ｐゴシック" w:eastAsia="ＭＳ Ｐゴシック" w:hAnsi="ＭＳ Ｐゴシック" w:cs="ＭＳ Ｐゴシック" w:hint="eastAsia"/>
          <w:kern w:val="0"/>
          <w:sz w:val="24"/>
          <w:szCs w:val="24"/>
        </w:rPr>
        <w:t>過去に本</w:t>
      </w:r>
      <w:r>
        <w:rPr>
          <w:rFonts w:ascii="ＭＳ Ｐゴシック" w:eastAsia="ＭＳ Ｐゴシック" w:hAnsi="ＭＳ Ｐゴシック" w:cs="ＭＳ Ｐゴシック" w:hint="eastAsia"/>
          <w:kern w:val="0"/>
          <w:sz w:val="24"/>
          <w:szCs w:val="24"/>
        </w:rPr>
        <w:t>サービスの利用資格</w:t>
      </w:r>
      <w:r w:rsidRPr="00AE2FE5">
        <w:rPr>
          <w:rFonts w:ascii="ＭＳ Ｐゴシック" w:eastAsia="ＭＳ Ｐゴシック" w:hAnsi="ＭＳ Ｐゴシック" w:cs="ＭＳ Ｐゴシック" w:hint="eastAsia"/>
          <w:kern w:val="0"/>
          <w:sz w:val="24"/>
          <w:szCs w:val="24"/>
        </w:rPr>
        <w:t>を</w:t>
      </w:r>
      <w:r w:rsidR="009920D7">
        <w:rPr>
          <w:rFonts w:ascii="ＭＳ Ｐゴシック" w:eastAsia="ＭＳ Ｐゴシック" w:hAnsi="ＭＳ Ｐゴシック" w:cs="ＭＳ Ｐゴシック" w:hint="eastAsia"/>
          <w:kern w:val="0"/>
          <w:sz w:val="24"/>
          <w:szCs w:val="24"/>
        </w:rPr>
        <w:t>停止又は</w:t>
      </w:r>
      <w:r w:rsidRPr="00AE2FE5">
        <w:rPr>
          <w:rFonts w:ascii="ＭＳ Ｐゴシック" w:eastAsia="ＭＳ Ｐゴシック" w:hAnsi="ＭＳ Ｐゴシック" w:cs="ＭＳ Ｐゴシック" w:hint="eastAsia"/>
          <w:kern w:val="0"/>
          <w:sz w:val="24"/>
          <w:szCs w:val="24"/>
        </w:rPr>
        <w:t>取り消された者である場合</w:t>
      </w:r>
    </w:p>
    <w:p w14:paraId="0514B92B" w14:textId="7C5CA8F3" w:rsidR="009920D7" w:rsidRDefault="009920D7"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9920D7">
        <w:rPr>
          <w:rFonts w:ascii="ＭＳ Ｐゴシック" w:eastAsia="ＭＳ Ｐゴシック" w:hAnsi="ＭＳ Ｐゴシック" w:cs="ＭＳ Ｐゴシック" w:hint="eastAsia"/>
          <w:kern w:val="0"/>
          <w:sz w:val="24"/>
          <w:szCs w:val="24"/>
        </w:rPr>
        <w:t>未成年者、成年被後見人、被保佐人又は被補助人のい</w:t>
      </w:r>
      <w:r>
        <w:rPr>
          <w:rFonts w:ascii="ＭＳ Ｐゴシック" w:eastAsia="ＭＳ Ｐゴシック" w:hAnsi="ＭＳ Ｐゴシック" w:cs="ＭＳ Ｐゴシック" w:hint="eastAsia"/>
          <w:kern w:val="0"/>
          <w:sz w:val="24"/>
          <w:szCs w:val="24"/>
        </w:rPr>
        <w:t>ずれかであり、法定代理人、後見人､保佐人又は補助人の同意等を得て</w:t>
      </w:r>
      <w:r w:rsidRPr="009920D7">
        <w:rPr>
          <w:rFonts w:ascii="ＭＳ Ｐゴシック" w:eastAsia="ＭＳ Ｐゴシック" w:hAnsi="ＭＳ Ｐゴシック" w:cs="ＭＳ Ｐゴシック" w:hint="eastAsia"/>
          <w:kern w:val="0"/>
          <w:sz w:val="24"/>
          <w:szCs w:val="24"/>
        </w:rPr>
        <w:t>いなかった場合</w:t>
      </w:r>
    </w:p>
    <w:p w14:paraId="09CA77CE" w14:textId="3A9DA35D" w:rsidR="009920D7" w:rsidRDefault="009920D7"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反社会的勢力等である、又は反社会的勢力</w:t>
      </w:r>
      <w:r w:rsidR="00316FEE">
        <w:rPr>
          <w:rFonts w:ascii="ＭＳ Ｐゴシック" w:eastAsia="ＭＳ Ｐゴシック" w:hAnsi="ＭＳ Ｐゴシック" w:cs="ＭＳ Ｐゴシック" w:hint="eastAsia"/>
          <w:kern w:val="0"/>
          <w:sz w:val="24"/>
          <w:szCs w:val="24"/>
        </w:rPr>
        <w:t>等</w:t>
      </w:r>
      <w:r>
        <w:rPr>
          <w:rFonts w:ascii="ＭＳ Ｐゴシック" w:eastAsia="ＭＳ Ｐゴシック" w:hAnsi="ＭＳ Ｐゴシック" w:cs="ＭＳ Ｐゴシック" w:hint="eastAsia"/>
          <w:kern w:val="0"/>
          <w:sz w:val="24"/>
          <w:szCs w:val="24"/>
        </w:rPr>
        <w:t>と何らかの関係があると当社が判断した場合</w:t>
      </w:r>
    </w:p>
    <w:p w14:paraId="7E096FA1" w14:textId="2EFD82F4" w:rsidR="006C5EBA" w:rsidRDefault="009920D7" w:rsidP="006C5EBA">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その他、当社が利用者登録を</w:t>
      </w:r>
      <w:r w:rsidRPr="009920D7">
        <w:rPr>
          <w:rFonts w:ascii="ＭＳ Ｐゴシック" w:eastAsia="ＭＳ Ｐゴシック" w:hAnsi="ＭＳ Ｐゴシック" w:cs="ＭＳ Ｐゴシック" w:hint="eastAsia"/>
          <w:kern w:val="0"/>
          <w:sz w:val="24"/>
          <w:szCs w:val="24"/>
        </w:rPr>
        <w:t>適当でないと合理的に判断した場合</w:t>
      </w:r>
    </w:p>
    <w:p w14:paraId="4E95A47B" w14:textId="0CBBBB89" w:rsidR="006C5EBA" w:rsidRPr="006C5EBA" w:rsidRDefault="006C5EBA" w:rsidP="006C5EBA">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6C5EBA">
        <w:rPr>
          <w:rFonts w:ascii="ＭＳ Ｐゴシック" w:eastAsia="ＭＳ Ｐゴシック" w:hAnsi="ＭＳ Ｐゴシック" w:cs="ＭＳ Ｐゴシック"/>
          <w:kern w:val="0"/>
          <w:sz w:val="24"/>
          <w:szCs w:val="24"/>
        </w:rPr>
        <w:t>本サービスに関する著作権、知的財産権その他一切の権利は当社に帰属します。</w:t>
      </w:r>
    </w:p>
    <w:p w14:paraId="1350E3DA" w14:textId="70B8FA00"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第3条（利用</w:t>
      </w:r>
      <w:r w:rsidR="009920D7">
        <w:rPr>
          <w:rFonts w:ascii="ＭＳ Ｐゴシック" w:eastAsia="ＭＳ Ｐゴシック" w:hAnsi="ＭＳ Ｐゴシック" w:cs="ＭＳ Ｐゴシック" w:hint="eastAsia"/>
          <w:b/>
          <w:bCs/>
          <w:kern w:val="0"/>
          <w:sz w:val="27"/>
          <w:szCs w:val="27"/>
        </w:rPr>
        <w:t>方法</w:t>
      </w:r>
      <w:r w:rsidRPr="001D69A2">
        <w:rPr>
          <w:rFonts w:ascii="ＭＳ Ｐゴシック" w:eastAsia="ＭＳ Ｐゴシック" w:hAnsi="ＭＳ Ｐゴシック" w:cs="ＭＳ Ｐゴシック"/>
          <w:b/>
          <w:bCs/>
          <w:kern w:val="0"/>
          <w:sz w:val="27"/>
          <w:szCs w:val="27"/>
        </w:rPr>
        <w:t>）</w:t>
      </w:r>
    </w:p>
    <w:p w14:paraId="5048CCAB" w14:textId="77777777" w:rsidR="009920D7" w:rsidRDefault="009920D7" w:rsidP="00BC6366">
      <w:pPr>
        <w:widowControl/>
        <w:numPr>
          <w:ilvl w:val="0"/>
          <w:numId w:val="23"/>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利用者は、本サービスを利用して、医師、看護師、理学療法士その他の医療従事者（以下</w:t>
      </w:r>
      <w:r w:rsidRPr="00BC6366">
        <w:rPr>
          <w:rFonts w:ascii="ＭＳ Ｐゴシック" w:eastAsia="ＭＳ Ｐゴシック" w:hAnsi="ＭＳ Ｐゴシック" w:cs="ＭＳ Ｐゴシック" w:hint="eastAsia"/>
          <w:b/>
          <w:kern w:val="0"/>
          <w:sz w:val="24"/>
          <w:szCs w:val="24"/>
        </w:rPr>
        <w:t>「医療従事者等」</w:t>
      </w:r>
      <w:r>
        <w:rPr>
          <w:rFonts w:ascii="ＭＳ Ｐゴシック" w:eastAsia="ＭＳ Ｐゴシック" w:hAnsi="ＭＳ Ｐゴシック" w:cs="ＭＳ Ｐゴシック" w:hint="eastAsia"/>
          <w:kern w:val="0"/>
          <w:sz w:val="24"/>
          <w:szCs w:val="24"/>
        </w:rPr>
        <w:t>といいます。）の同意のもと、医療従事者等による口頭での説明を録音し、音声認識システムによる文字起こし機能を利用することができます。</w:t>
      </w:r>
    </w:p>
    <w:p w14:paraId="3D205371" w14:textId="4144E9D7" w:rsidR="009920D7" w:rsidRDefault="009920D7" w:rsidP="00BC6366">
      <w:pPr>
        <w:widowControl/>
        <w:numPr>
          <w:ilvl w:val="0"/>
          <w:numId w:val="23"/>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利用者は、録音された音声データを本サービスの利用中繰り返し再生することができます。ただし、当該音声データ及び文字起こし機能により記録された文字データ（以下総称して</w:t>
      </w:r>
      <w:r w:rsidRPr="00BC6366">
        <w:rPr>
          <w:rFonts w:ascii="ＭＳ Ｐゴシック" w:eastAsia="ＭＳ Ｐゴシック" w:hAnsi="ＭＳ Ｐゴシック" w:cs="ＭＳ Ｐゴシック" w:hint="eastAsia"/>
          <w:b/>
          <w:kern w:val="0"/>
          <w:sz w:val="24"/>
          <w:szCs w:val="24"/>
        </w:rPr>
        <w:t>「記録データ」</w:t>
      </w:r>
      <w:r>
        <w:rPr>
          <w:rFonts w:ascii="ＭＳ Ｐゴシック" w:eastAsia="ＭＳ Ｐゴシック" w:hAnsi="ＭＳ Ｐゴシック" w:cs="ＭＳ Ｐゴシック" w:hint="eastAsia"/>
          <w:kern w:val="0"/>
          <w:sz w:val="24"/>
          <w:szCs w:val="24"/>
        </w:rPr>
        <w:t>といいます。）について、利用者自身が編集することはできません。</w:t>
      </w:r>
    </w:p>
    <w:p w14:paraId="2A072FB1" w14:textId="54FDB16B" w:rsidR="0048344D" w:rsidRDefault="0048344D" w:rsidP="00BC6366">
      <w:pPr>
        <w:widowControl/>
        <w:numPr>
          <w:ilvl w:val="0"/>
          <w:numId w:val="23"/>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利用者は、記録データをパートナー、家族等の第三者</w:t>
      </w:r>
      <w:r w:rsidR="0074002B">
        <w:rPr>
          <w:rFonts w:ascii="ＭＳ Ｐゴシック" w:eastAsia="ＭＳ Ｐゴシック" w:hAnsi="ＭＳ Ｐゴシック" w:cs="ＭＳ Ｐゴシック" w:hint="eastAsia"/>
          <w:kern w:val="0"/>
          <w:sz w:val="24"/>
          <w:szCs w:val="24"/>
        </w:rPr>
        <w:t>（以下</w:t>
      </w:r>
      <w:r w:rsidR="0074002B" w:rsidRPr="00BC6366">
        <w:rPr>
          <w:rFonts w:ascii="ＭＳ Ｐゴシック" w:eastAsia="ＭＳ Ｐゴシック" w:hAnsi="ＭＳ Ｐゴシック" w:cs="ＭＳ Ｐゴシック" w:hint="eastAsia"/>
          <w:b/>
          <w:bCs/>
          <w:kern w:val="0"/>
          <w:sz w:val="24"/>
          <w:szCs w:val="24"/>
        </w:rPr>
        <w:t>「パートナー等」</w:t>
      </w:r>
      <w:r w:rsidR="0074002B">
        <w:rPr>
          <w:rFonts w:ascii="ＭＳ Ｐゴシック" w:eastAsia="ＭＳ Ｐゴシック" w:hAnsi="ＭＳ Ｐゴシック" w:cs="ＭＳ Ｐゴシック" w:hint="eastAsia"/>
          <w:kern w:val="0"/>
          <w:sz w:val="24"/>
          <w:szCs w:val="24"/>
        </w:rPr>
        <w:t>といいます。）</w:t>
      </w:r>
      <w:r>
        <w:rPr>
          <w:rFonts w:ascii="ＭＳ Ｐゴシック" w:eastAsia="ＭＳ Ｐゴシック" w:hAnsi="ＭＳ Ｐゴシック" w:cs="ＭＳ Ｐゴシック" w:hint="eastAsia"/>
          <w:kern w:val="0"/>
          <w:sz w:val="24"/>
          <w:szCs w:val="24"/>
        </w:rPr>
        <w:t>に共有することができます。ただし、記録データの共有は利用者自身の責任で行うものとします。</w:t>
      </w:r>
    </w:p>
    <w:p w14:paraId="2141F0F2" w14:textId="700FBB16" w:rsidR="001D69A2" w:rsidRDefault="0048344D">
      <w:pPr>
        <w:widowControl/>
        <w:numPr>
          <w:ilvl w:val="0"/>
          <w:numId w:val="23"/>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本サービスは、記録データにおいて確認された医療情報（疾患名、症状その他の事項）を抜粋し、利用者にとって明瞭な方法でこれを強調表示し、又は第三者が提供する他の解説コンテンツ（以下</w:t>
      </w:r>
      <w:r w:rsidRPr="00BC6366">
        <w:rPr>
          <w:rFonts w:ascii="ＭＳ Ｐゴシック" w:eastAsia="ＭＳ Ｐゴシック" w:hAnsi="ＭＳ Ｐゴシック" w:cs="ＭＳ Ｐゴシック" w:hint="eastAsia"/>
          <w:b/>
          <w:kern w:val="0"/>
          <w:sz w:val="24"/>
          <w:szCs w:val="24"/>
        </w:rPr>
        <w:t>「第三者解説コンテンツ」</w:t>
      </w:r>
      <w:r>
        <w:rPr>
          <w:rFonts w:ascii="ＭＳ Ｐゴシック" w:eastAsia="ＭＳ Ｐゴシック" w:hAnsi="ＭＳ Ｐゴシック" w:cs="ＭＳ Ｐゴシック" w:hint="eastAsia"/>
          <w:kern w:val="0"/>
          <w:sz w:val="24"/>
          <w:szCs w:val="24"/>
        </w:rPr>
        <w:t>といいます。）へのリンクを提供することがあります。</w:t>
      </w:r>
    </w:p>
    <w:p w14:paraId="03484172" w14:textId="168CD6E7" w:rsidR="006C5EBA" w:rsidRPr="001D69A2" w:rsidRDefault="006C5EBA" w:rsidP="00BC6366">
      <w:pPr>
        <w:widowControl/>
        <w:numPr>
          <w:ilvl w:val="0"/>
          <w:numId w:val="23"/>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本サービスは</w:t>
      </w:r>
      <w:r w:rsidR="0074002B">
        <w:rPr>
          <w:rFonts w:ascii="ＭＳ Ｐゴシック" w:eastAsia="ＭＳ Ｐゴシック" w:hAnsi="ＭＳ Ｐゴシック" w:cs="ＭＳ Ｐゴシック" w:hint="eastAsia"/>
          <w:kern w:val="0"/>
          <w:sz w:val="24"/>
          <w:szCs w:val="24"/>
        </w:rPr>
        <w:t>、医療行為又は医療情報の提供行為を目的としたものではなく、医療従事者等からの説明を利用者自身の便宜のために記録し、記録データをパートナー等に共有する目的のために提供されています。</w:t>
      </w:r>
      <w:r w:rsidRPr="001D69A2">
        <w:rPr>
          <w:rFonts w:ascii="ＭＳ Ｐゴシック" w:eastAsia="ＭＳ Ｐゴシック" w:hAnsi="ＭＳ Ｐゴシック" w:cs="ＭＳ Ｐゴシック"/>
          <w:kern w:val="0"/>
          <w:sz w:val="24"/>
          <w:szCs w:val="24"/>
        </w:rPr>
        <w:t>利用者はこのことを十分認識した上で自己の責任において本サービスを利用し、</w:t>
      </w:r>
      <w:r w:rsidR="002522F0">
        <w:rPr>
          <w:rFonts w:ascii="ＭＳ Ｐゴシック" w:eastAsia="ＭＳ Ｐゴシック" w:hAnsi="ＭＳ Ｐゴシック" w:cs="ＭＳ Ｐゴシック" w:hint="eastAsia"/>
          <w:kern w:val="0"/>
          <w:sz w:val="24"/>
          <w:szCs w:val="24"/>
        </w:rPr>
        <w:t>記録データ</w:t>
      </w:r>
      <w:r w:rsidR="0074002B">
        <w:rPr>
          <w:rFonts w:ascii="ＭＳ Ｐゴシック" w:eastAsia="ＭＳ Ｐゴシック" w:hAnsi="ＭＳ Ｐゴシック" w:cs="ＭＳ Ｐゴシック" w:hint="eastAsia"/>
          <w:kern w:val="0"/>
          <w:sz w:val="24"/>
          <w:szCs w:val="24"/>
        </w:rPr>
        <w:t>に不明瞭な点があれば直接</w:t>
      </w:r>
      <w:r w:rsidRPr="001D69A2">
        <w:rPr>
          <w:rFonts w:ascii="ＭＳ Ｐゴシック" w:eastAsia="ＭＳ Ｐゴシック" w:hAnsi="ＭＳ Ｐゴシック" w:cs="ＭＳ Ｐゴシック" w:hint="eastAsia"/>
          <w:kern w:val="0"/>
          <w:sz w:val="24"/>
          <w:szCs w:val="24"/>
        </w:rPr>
        <w:t>担</w:t>
      </w:r>
      <w:r w:rsidRPr="001D69A2">
        <w:rPr>
          <w:rFonts w:ascii="ＭＳ Ｐゴシック" w:eastAsia="ＭＳ Ｐゴシック" w:hAnsi="ＭＳ Ｐゴシック" w:cs="ＭＳ Ｐゴシック"/>
          <w:kern w:val="0"/>
          <w:sz w:val="24"/>
          <w:szCs w:val="24"/>
        </w:rPr>
        <w:t>当の</w:t>
      </w:r>
      <w:r w:rsidR="0074002B">
        <w:rPr>
          <w:rFonts w:ascii="ＭＳ Ｐゴシック" w:eastAsia="ＭＳ Ｐゴシック" w:hAnsi="ＭＳ Ｐゴシック" w:cs="ＭＳ Ｐゴシック" w:hint="eastAsia"/>
          <w:kern w:val="0"/>
          <w:sz w:val="24"/>
          <w:szCs w:val="24"/>
        </w:rPr>
        <w:t>医療従事者等</w:t>
      </w:r>
      <w:r w:rsidRPr="001D69A2">
        <w:rPr>
          <w:rFonts w:ascii="ＭＳ Ｐゴシック" w:eastAsia="ＭＳ Ｐゴシック" w:hAnsi="ＭＳ Ｐゴシック" w:cs="ＭＳ Ｐゴシック"/>
          <w:kern w:val="0"/>
          <w:sz w:val="24"/>
          <w:szCs w:val="24"/>
        </w:rPr>
        <w:t>に相談</w:t>
      </w:r>
      <w:r w:rsidR="002522F0">
        <w:rPr>
          <w:rFonts w:ascii="ＭＳ Ｐゴシック" w:eastAsia="ＭＳ Ｐゴシック" w:hAnsi="ＭＳ Ｐゴシック" w:cs="ＭＳ Ｐゴシック" w:hint="eastAsia"/>
          <w:kern w:val="0"/>
          <w:sz w:val="24"/>
          <w:szCs w:val="24"/>
        </w:rPr>
        <w:t>又は</w:t>
      </w:r>
      <w:r w:rsidRPr="001D69A2">
        <w:rPr>
          <w:rFonts w:ascii="ＭＳ Ｐゴシック" w:eastAsia="ＭＳ Ｐゴシック" w:hAnsi="ＭＳ Ｐゴシック" w:cs="ＭＳ Ｐゴシック"/>
          <w:kern w:val="0"/>
          <w:sz w:val="24"/>
          <w:szCs w:val="24"/>
        </w:rPr>
        <w:t>確認</w:t>
      </w:r>
      <w:r w:rsidR="0074002B">
        <w:rPr>
          <w:rFonts w:ascii="ＭＳ Ｐゴシック" w:eastAsia="ＭＳ Ｐゴシック" w:hAnsi="ＭＳ Ｐゴシック" w:cs="ＭＳ Ｐゴシック" w:hint="eastAsia"/>
          <w:kern w:val="0"/>
          <w:sz w:val="24"/>
          <w:szCs w:val="24"/>
        </w:rPr>
        <w:t>してください。</w:t>
      </w:r>
    </w:p>
    <w:p w14:paraId="79C54A14" w14:textId="77777777"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第4条（禁止事項）</w:t>
      </w:r>
    </w:p>
    <w:p w14:paraId="20B7DD20" w14:textId="11E197E5" w:rsidR="001D69A2" w:rsidRDefault="001D69A2" w:rsidP="001D69A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利用者は、</w:t>
      </w:r>
      <w:r w:rsidR="00316FEE">
        <w:rPr>
          <w:rFonts w:ascii="ＭＳ Ｐゴシック" w:eastAsia="ＭＳ Ｐゴシック" w:hAnsi="ＭＳ Ｐゴシック" w:cs="ＭＳ Ｐゴシック" w:hint="eastAsia"/>
          <w:kern w:val="0"/>
          <w:sz w:val="24"/>
          <w:szCs w:val="24"/>
        </w:rPr>
        <w:t>本サービスの利用に関して、</w:t>
      </w:r>
      <w:r w:rsidRPr="001D69A2">
        <w:rPr>
          <w:rFonts w:ascii="ＭＳ Ｐゴシック" w:eastAsia="ＭＳ Ｐゴシック" w:hAnsi="ＭＳ Ｐゴシック" w:cs="ＭＳ Ｐゴシック"/>
          <w:kern w:val="0"/>
          <w:sz w:val="24"/>
          <w:szCs w:val="24"/>
        </w:rPr>
        <w:t>以下の行為を行ってはならないものとします。</w:t>
      </w:r>
    </w:p>
    <w:p w14:paraId="2BB664E7" w14:textId="03047F87" w:rsidR="00D84A62"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法令又は公序良俗に違反する</w:t>
      </w:r>
      <w:r w:rsidRPr="00A24A79">
        <w:rPr>
          <w:rFonts w:ascii="ＭＳ Ｐゴシック" w:eastAsia="ＭＳ Ｐゴシック" w:hAnsi="ＭＳ Ｐゴシック" w:cs="ＭＳ Ｐゴシック" w:hint="eastAsia"/>
          <w:kern w:val="0"/>
          <w:sz w:val="24"/>
          <w:szCs w:val="24"/>
        </w:rPr>
        <w:t>行為</w:t>
      </w:r>
    </w:p>
    <w:p w14:paraId="438EC325" w14:textId="47695550" w:rsidR="00A24A79"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本規約に違反する行為</w:t>
      </w:r>
    </w:p>
    <w:p w14:paraId="2EFABBE0" w14:textId="5FDA002D" w:rsidR="00A24A79"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医療従事者等の同意を得ずに本サービスを利用する行為</w:t>
      </w:r>
    </w:p>
    <w:p w14:paraId="4945ABAB" w14:textId="06405CE8" w:rsidR="00B4468C" w:rsidRDefault="00B4468C"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本サービスを、利用者本人の便宜及び利用者のパートナー等との共有目的以外の、本規約が許諾しない方法・目的で利用する行為</w:t>
      </w:r>
      <w:ins w:id="0" w:author="Legal" w:date="2023-02-10T17:16:00Z">
        <w:r w:rsidR="00DE2318">
          <w:rPr>
            <w:rFonts w:ascii="ＭＳ Ｐゴシック" w:eastAsia="ＭＳ Ｐゴシック" w:hAnsi="ＭＳ Ｐゴシック" w:cs="ＭＳ Ｐゴシック" w:hint="eastAsia"/>
            <w:kern w:val="0"/>
            <w:sz w:val="24"/>
            <w:szCs w:val="24"/>
          </w:rPr>
          <w:t>（たとえば紛争の解決</w:t>
        </w:r>
      </w:ins>
      <w:ins w:id="1" w:author="Legal" w:date="2023-02-10T17:17:00Z">
        <w:r w:rsidR="00DE2318">
          <w:rPr>
            <w:rFonts w:ascii="ＭＳ Ｐゴシック" w:eastAsia="ＭＳ Ｐゴシック" w:hAnsi="ＭＳ Ｐゴシック" w:cs="ＭＳ Ｐゴシック" w:hint="eastAsia"/>
            <w:kern w:val="0"/>
            <w:sz w:val="24"/>
            <w:szCs w:val="24"/>
          </w:rPr>
          <w:t>のために記録データを</w:t>
        </w:r>
      </w:ins>
      <w:ins w:id="2" w:author="Legal" w:date="2023-02-10T17:18:00Z">
        <w:r w:rsidR="00443488">
          <w:rPr>
            <w:rFonts w:ascii="ＭＳ Ｐゴシック" w:eastAsia="ＭＳ Ｐゴシック" w:hAnsi="ＭＳ Ｐゴシック" w:cs="ＭＳ Ｐゴシック" w:hint="eastAsia"/>
            <w:kern w:val="0"/>
            <w:sz w:val="24"/>
            <w:szCs w:val="24"/>
          </w:rPr>
          <w:t>訴訟等で</w:t>
        </w:r>
      </w:ins>
      <w:ins w:id="3" w:author="Legal" w:date="2023-02-10T17:17:00Z">
        <w:r w:rsidR="00DE2318">
          <w:rPr>
            <w:rFonts w:ascii="ＭＳ Ｐゴシック" w:eastAsia="ＭＳ Ｐゴシック" w:hAnsi="ＭＳ Ｐゴシック" w:cs="ＭＳ Ｐゴシック" w:hint="eastAsia"/>
            <w:kern w:val="0"/>
            <w:sz w:val="24"/>
            <w:szCs w:val="24"/>
          </w:rPr>
          <w:t>利用する</w:t>
        </w:r>
      </w:ins>
      <w:ins w:id="4" w:author="Legal" w:date="2023-02-10T17:18:00Z">
        <w:r w:rsidR="00DE2318">
          <w:rPr>
            <w:rFonts w:ascii="ＭＳ Ｐゴシック" w:eastAsia="ＭＳ Ｐゴシック" w:hAnsi="ＭＳ Ｐゴシック" w:cs="ＭＳ Ｐゴシック" w:hint="eastAsia"/>
            <w:kern w:val="0"/>
            <w:sz w:val="24"/>
            <w:szCs w:val="24"/>
          </w:rPr>
          <w:t>ことを含みますが、これに限られません）</w:t>
        </w:r>
      </w:ins>
    </w:p>
    <w:p w14:paraId="4AB475BC" w14:textId="3C64EA2A" w:rsidR="00A24A79"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第三者又は当社に対して損害を与える行為</w:t>
      </w:r>
    </w:p>
    <w:p w14:paraId="6430152C" w14:textId="42212142" w:rsidR="00A24A79"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第三者又は当社の</w:t>
      </w:r>
      <w:r w:rsidRPr="00A24A79">
        <w:rPr>
          <w:rFonts w:ascii="ＭＳ Ｐゴシック" w:eastAsia="ＭＳ Ｐゴシック" w:hAnsi="ＭＳ Ｐゴシック" w:cs="ＭＳ Ｐゴシック" w:hint="eastAsia"/>
          <w:kern w:val="0"/>
          <w:sz w:val="24"/>
          <w:szCs w:val="24"/>
        </w:rPr>
        <w:t>知的財産権</w:t>
      </w:r>
      <w:r>
        <w:rPr>
          <w:rFonts w:ascii="ＭＳ Ｐゴシック" w:eastAsia="ＭＳ Ｐゴシック" w:hAnsi="ＭＳ Ｐゴシック" w:cs="ＭＳ Ｐゴシック" w:hint="eastAsia"/>
          <w:kern w:val="0"/>
          <w:sz w:val="24"/>
          <w:szCs w:val="24"/>
        </w:rPr>
        <w:t>、プライバシー権</w:t>
      </w:r>
      <w:r w:rsidRPr="00A24A79">
        <w:rPr>
          <w:rFonts w:ascii="ＭＳ Ｐゴシック" w:eastAsia="ＭＳ Ｐゴシック" w:hAnsi="ＭＳ Ｐゴシック" w:cs="ＭＳ Ｐゴシック" w:hint="eastAsia"/>
          <w:kern w:val="0"/>
          <w:sz w:val="24"/>
          <w:szCs w:val="24"/>
        </w:rPr>
        <w:t>その他法律上の権利を侵害する行為</w:t>
      </w:r>
    </w:p>
    <w:p w14:paraId="4A81D31A" w14:textId="5B1A68B4" w:rsidR="00A24A79" w:rsidRPr="001D69A2" w:rsidRDefault="001D69A2"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本サービスを商用又はその準備の目的で利用する行為</w:t>
      </w:r>
    </w:p>
    <w:p w14:paraId="2D788E70" w14:textId="0481E8A6" w:rsidR="00A24A79" w:rsidRPr="00037612" w:rsidRDefault="001D69A2"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037612">
        <w:rPr>
          <w:rFonts w:ascii="ＭＳ Ｐゴシック" w:eastAsia="ＭＳ Ｐゴシック" w:hAnsi="ＭＳ Ｐゴシック" w:cs="ＭＳ Ｐゴシック"/>
          <w:kern w:val="0"/>
          <w:sz w:val="24"/>
          <w:szCs w:val="24"/>
        </w:rPr>
        <w:t>本サービスを複製、変更、改変、翻案、分解、リバースエンジニアリング、逆コンパイル又は逆アセンブルする行為</w:t>
      </w:r>
    </w:p>
    <w:p w14:paraId="35215485" w14:textId="3FA59C56" w:rsidR="001D69A2" w:rsidRDefault="001D69A2"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本サービス及び本サービスを通じて提供する機能・効用の提供を妨げ又は妨げるおそれのある行為</w:t>
      </w:r>
    </w:p>
    <w:p w14:paraId="7B67F8CC" w14:textId="78ECFCCC" w:rsidR="00A24A79" w:rsidRPr="001D69A2" w:rsidRDefault="00A24A79" w:rsidP="00BC6366">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その他、当社が社会通念上合理的と認められる根拠に基づき不適当と認める行為</w:t>
      </w:r>
    </w:p>
    <w:p w14:paraId="7595BF43" w14:textId="6C56A8C5"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第5条（利用資格の停止等）</w:t>
      </w:r>
    </w:p>
    <w:p w14:paraId="0CD765C1" w14:textId="24DBEF5E" w:rsidR="001D69A2" w:rsidRDefault="001D69A2" w:rsidP="001D69A2">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当社は、利用者が次の各号の一に該当すると当社が判断した場合には、当社の裁量により、利用者への事前の通知又は承諾を要することなく、</w:t>
      </w:r>
      <w:r w:rsidR="00350D99">
        <w:rPr>
          <w:rFonts w:ascii="ＭＳ Ｐゴシック" w:eastAsia="ＭＳ Ｐゴシック" w:hAnsi="ＭＳ Ｐゴシック" w:cs="ＭＳ Ｐゴシック" w:hint="eastAsia"/>
          <w:kern w:val="0"/>
          <w:sz w:val="24"/>
          <w:szCs w:val="24"/>
        </w:rPr>
        <w:t>利用者による</w:t>
      </w:r>
      <w:r w:rsidRPr="001D69A2">
        <w:rPr>
          <w:rFonts w:ascii="ＭＳ Ｐゴシック" w:eastAsia="ＭＳ Ｐゴシック" w:hAnsi="ＭＳ Ｐゴシック" w:cs="ＭＳ Ｐゴシック"/>
          <w:kern w:val="0"/>
          <w:sz w:val="24"/>
          <w:szCs w:val="24"/>
        </w:rPr>
        <w:t>本サービスの利用の一時停止若しくは制限、</w:t>
      </w:r>
      <w:r w:rsidR="00037612">
        <w:rPr>
          <w:rFonts w:ascii="ＭＳ Ｐゴシック" w:eastAsia="ＭＳ Ｐゴシック" w:hAnsi="ＭＳ Ｐゴシック" w:cs="ＭＳ Ｐゴシック" w:hint="eastAsia"/>
          <w:kern w:val="0"/>
          <w:sz w:val="24"/>
          <w:szCs w:val="24"/>
        </w:rPr>
        <w:t>又は</w:t>
      </w:r>
      <w:r w:rsidRPr="001D69A2">
        <w:rPr>
          <w:rFonts w:ascii="ＭＳ Ｐゴシック" w:eastAsia="ＭＳ Ｐゴシック" w:hAnsi="ＭＳ Ｐゴシック" w:cs="ＭＳ Ｐゴシック"/>
          <w:kern w:val="0"/>
          <w:sz w:val="24"/>
          <w:szCs w:val="24"/>
        </w:rPr>
        <w:t>アカウントの</w:t>
      </w:r>
      <w:r w:rsidR="00037612">
        <w:rPr>
          <w:rFonts w:ascii="ＭＳ Ｐゴシック" w:eastAsia="ＭＳ Ｐゴシック" w:hAnsi="ＭＳ Ｐゴシック" w:cs="ＭＳ Ｐゴシック" w:hint="eastAsia"/>
          <w:kern w:val="0"/>
          <w:sz w:val="24"/>
          <w:szCs w:val="24"/>
        </w:rPr>
        <w:t>一時停止</w:t>
      </w:r>
      <w:r w:rsidRPr="001D69A2">
        <w:rPr>
          <w:rFonts w:ascii="ＭＳ Ｐゴシック" w:eastAsia="ＭＳ Ｐゴシック" w:hAnsi="ＭＳ Ｐゴシック" w:cs="ＭＳ Ｐゴシック"/>
          <w:kern w:val="0"/>
          <w:sz w:val="24"/>
          <w:szCs w:val="24"/>
        </w:rPr>
        <w:t>若しくは削除（以下</w:t>
      </w:r>
      <w:r w:rsidRPr="00BC6366">
        <w:rPr>
          <w:rFonts w:ascii="ＭＳ Ｐゴシック" w:eastAsia="ＭＳ Ｐゴシック" w:hAnsi="ＭＳ Ｐゴシック" w:cs="ＭＳ Ｐゴシック"/>
          <w:b/>
          <w:bCs/>
          <w:kern w:val="0"/>
          <w:sz w:val="24"/>
          <w:szCs w:val="24"/>
        </w:rPr>
        <w:t>「利用停止等」</w:t>
      </w:r>
      <w:r w:rsidRPr="001D69A2">
        <w:rPr>
          <w:rFonts w:ascii="ＭＳ Ｐゴシック" w:eastAsia="ＭＳ Ｐゴシック" w:hAnsi="ＭＳ Ｐゴシック" w:cs="ＭＳ Ｐゴシック"/>
          <w:kern w:val="0"/>
          <w:sz w:val="24"/>
          <w:szCs w:val="24"/>
        </w:rPr>
        <w:t>といいます。）の措置を講じることができるものとします。</w:t>
      </w:r>
    </w:p>
    <w:p w14:paraId="0A2841B2" w14:textId="1300CEBE" w:rsidR="00037612" w:rsidRPr="00037612" w:rsidRDefault="00037612" w:rsidP="00BC6366">
      <w:pPr>
        <w:widowControl/>
        <w:numPr>
          <w:ilvl w:val="1"/>
          <w:numId w:val="24"/>
        </w:numPr>
        <w:spacing w:before="100" w:beforeAutospacing="1" w:after="100" w:afterAutospacing="1"/>
        <w:jc w:val="left"/>
        <w:rPr>
          <w:rFonts w:ascii="ＭＳ Ｐゴシック" w:eastAsia="ＭＳ Ｐゴシック" w:hAnsi="ＭＳ Ｐゴシック" w:cs="ＭＳ Ｐゴシック"/>
          <w:kern w:val="0"/>
          <w:sz w:val="24"/>
          <w:szCs w:val="24"/>
        </w:rPr>
      </w:pPr>
      <w:r w:rsidRPr="00037612">
        <w:rPr>
          <w:rFonts w:ascii="ＭＳ Ｐゴシック" w:eastAsia="ＭＳ Ｐゴシック" w:hAnsi="ＭＳ Ｐゴシック" w:cs="ＭＳ Ｐゴシック" w:hint="eastAsia"/>
          <w:kern w:val="0"/>
          <w:sz w:val="24"/>
          <w:szCs w:val="24"/>
        </w:rPr>
        <w:t>第2条第</w:t>
      </w:r>
      <w:r w:rsidRPr="00037612">
        <w:rPr>
          <w:rFonts w:ascii="ＭＳ Ｐゴシック" w:eastAsia="ＭＳ Ｐゴシック" w:hAnsi="ＭＳ Ｐゴシック" w:cs="ＭＳ Ｐゴシック"/>
          <w:kern w:val="0"/>
          <w:sz w:val="24"/>
          <w:szCs w:val="24"/>
        </w:rPr>
        <w:t>2項各号又は前条各号に該当する場合</w:t>
      </w:r>
      <w:r w:rsidRPr="00037612">
        <w:rPr>
          <w:rFonts w:ascii="ＭＳ Ｐゴシック" w:eastAsia="ＭＳ Ｐゴシック" w:hAnsi="ＭＳ Ｐゴシック" w:cs="ＭＳ Ｐゴシック" w:hint="eastAsia"/>
          <w:kern w:val="0"/>
          <w:sz w:val="24"/>
          <w:szCs w:val="24"/>
        </w:rPr>
        <w:t>又は該当するおそれがあった場合</w:t>
      </w:r>
    </w:p>
    <w:p w14:paraId="062A99CB" w14:textId="210806FF" w:rsidR="00037612" w:rsidRDefault="00037612" w:rsidP="00BC6366">
      <w:pPr>
        <w:widowControl/>
        <w:numPr>
          <w:ilvl w:val="1"/>
          <w:numId w:val="2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死亡し又は後見開始、保佐開始若しくは補助開始の審判を受けた場合</w:t>
      </w:r>
    </w:p>
    <w:p w14:paraId="4C013269" w14:textId="7E93F3E3" w:rsidR="00037612" w:rsidRDefault="00037612" w:rsidP="00BC6366">
      <w:pPr>
        <w:widowControl/>
        <w:numPr>
          <w:ilvl w:val="1"/>
          <w:numId w:val="2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支払停止若しくは支払不能となり、又は破産手続開始若しくはこれらに類する手続開始の申立てがあった場合</w:t>
      </w:r>
    </w:p>
    <w:p w14:paraId="0D00502B" w14:textId="0B63083C" w:rsidR="00037612" w:rsidRDefault="00037612" w:rsidP="00BC6366">
      <w:pPr>
        <w:widowControl/>
        <w:numPr>
          <w:ilvl w:val="1"/>
          <w:numId w:val="2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当社からの問い合わせ</w:t>
      </w:r>
      <w:r>
        <w:rPr>
          <w:rFonts w:ascii="ＭＳ Ｐゴシック" w:eastAsia="ＭＳ Ｐゴシック" w:hAnsi="ＭＳ Ｐゴシック" w:cs="ＭＳ Ｐゴシック"/>
          <w:kern w:val="0"/>
          <w:sz w:val="24"/>
          <w:szCs w:val="24"/>
        </w:rPr>
        <w:t>に対して</w:t>
      </w:r>
      <w:r>
        <w:rPr>
          <w:rFonts w:ascii="ＭＳ Ｐゴシック" w:eastAsia="ＭＳ Ｐゴシック" w:hAnsi="ＭＳ Ｐゴシック" w:cs="ＭＳ Ｐゴシック" w:hint="eastAsia"/>
          <w:kern w:val="0"/>
          <w:sz w:val="24"/>
          <w:szCs w:val="24"/>
        </w:rPr>
        <w:t>30</w:t>
      </w:r>
      <w:r w:rsidRPr="001D69A2">
        <w:rPr>
          <w:rFonts w:ascii="ＭＳ Ｐゴシック" w:eastAsia="ＭＳ Ｐゴシック" w:hAnsi="ＭＳ Ｐゴシック" w:cs="ＭＳ Ｐゴシック"/>
          <w:kern w:val="0"/>
          <w:sz w:val="24"/>
          <w:szCs w:val="24"/>
        </w:rPr>
        <w:t>日間以上応答がない場合</w:t>
      </w:r>
    </w:p>
    <w:p w14:paraId="713F8B2F" w14:textId="1BD64AF7" w:rsidR="00037612" w:rsidRPr="001D69A2" w:rsidRDefault="00037612" w:rsidP="00BC6366">
      <w:pPr>
        <w:widowControl/>
        <w:numPr>
          <w:ilvl w:val="1"/>
          <w:numId w:val="24"/>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本サービスの運営を継続する上でやむを得ない事由がある場合</w:t>
      </w:r>
    </w:p>
    <w:p w14:paraId="1109D22A" w14:textId="4DC63602" w:rsidR="00037612" w:rsidRPr="001D69A2" w:rsidRDefault="001D69A2" w:rsidP="00BC6366">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当社は、前項の定めに従い利用者の利用停止等の措置を</w:t>
      </w:r>
      <w:r w:rsidR="00037612">
        <w:rPr>
          <w:rFonts w:ascii="ＭＳ Ｐゴシック" w:eastAsia="ＭＳ Ｐゴシック" w:hAnsi="ＭＳ Ｐゴシック" w:cs="ＭＳ Ｐゴシック" w:hint="eastAsia"/>
          <w:kern w:val="0"/>
          <w:sz w:val="24"/>
          <w:szCs w:val="24"/>
        </w:rPr>
        <w:t>講じ</w:t>
      </w:r>
      <w:r w:rsidRPr="001D69A2">
        <w:rPr>
          <w:rFonts w:ascii="ＭＳ Ｐゴシック" w:eastAsia="ＭＳ Ｐゴシック" w:hAnsi="ＭＳ Ｐゴシック" w:cs="ＭＳ Ｐゴシック"/>
          <w:kern w:val="0"/>
          <w:sz w:val="24"/>
          <w:szCs w:val="24"/>
        </w:rPr>
        <w:t>た後も、当該利用者に</w:t>
      </w:r>
      <w:r w:rsidR="00037612">
        <w:rPr>
          <w:rFonts w:ascii="ＭＳ Ｐゴシック" w:eastAsia="ＭＳ Ｐゴシック" w:hAnsi="ＭＳ Ｐゴシック" w:cs="ＭＳ Ｐゴシック" w:hint="eastAsia"/>
          <w:kern w:val="0"/>
          <w:sz w:val="24"/>
          <w:szCs w:val="24"/>
        </w:rPr>
        <w:t>ついて</w:t>
      </w:r>
      <w:r w:rsidRPr="001D69A2">
        <w:rPr>
          <w:rFonts w:ascii="ＭＳ Ｐゴシック" w:eastAsia="ＭＳ Ｐゴシック" w:hAnsi="ＭＳ Ｐゴシック" w:cs="ＭＳ Ｐゴシック"/>
          <w:kern w:val="0"/>
          <w:sz w:val="24"/>
          <w:szCs w:val="24"/>
        </w:rPr>
        <w:t>当社が取得した情報を保有</w:t>
      </w:r>
      <w:r w:rsidR="00037612">
        <w:rPr>
          <w:rFonts w:ascii="ＭＳ Ｐゴシック" w:eastAsia="ＭＳ Ｐゴシック" w:hAnsi="ＭＳ Ｐゴシック" w:cs="ＭＳ Ｐゴシック" w:hint="eastAsia"/>
          <w:kern w:val="0"/>
          <w:sz w:val="24"/>
          <w:szCs w:val="24"/>
        </w:rPr>
        <w:t>し又は</w:t>
      </w:r>
      <w:r w:rsidRPr="001D69A2">
        <w:rPr>
          <w:rFonts w:ascii="ＭＳ Ｐゴシック" w:eastAsia="ＭＳ Ｐゴシック" w:hAnsi="ＭＳ Ｐゴシック" w:cs="ＭＳ Ｐゴシック"/>
          <w:kern w:val="0"/>
          <w:sz w:val="24"/>
          <w:szCs w:val="24"/>
        </w:rPr>
        <w:t>利用することができるものとします。</w:t>
      </w:r>
    </w:p>
    <w:p w14:paraId="58E149FB" w14:textId="37511E99" w:rsidR="001D69A2" w:rsidRPr="001D69A2" w:rsidRDefault="001D69A2" w:rsidP="00BC6366">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当社は、本条に基づき当社が利用停止等の措置を執ったことにより利用者に生じた不利益や損害について</w:t>
      </w:r>
      <w:r w:rsidR="00037612">
        <w:rPr>
          <w:rFonts w:ascii="ＭＳ Ｐゴシック" w:eastAsia="ＭＳ Ｐゴシック" w:hAnsi="ＭＳ Ｐゴシック" w:cs="ＭＳ Ｐゴシック" w:hint="eastAsia"/>
          <w:kern w:val="0"/>
          <w:sz w:val="24"/>
          <w:szCs w:val="24"/>
        </w:rPr>
        <w:t>、当社に故意又は重大な過失がない限り</w:t>
      </w:r>
      <w:r w:rsidRPr="001D69A2">
        <w:rPr>
          <w:rFonts w:ascii="ＭＳ Ｐゴシック" w:eastAsia="ＭＳ Ｐゴシック" w:hAnsi="ＭＳ Ｐゴシック" w:cs="ＭＳ Ｐゴシック"/>
          <w:kern w:val="0"/>
          <w:sz w:val="24"/>
          <w:szCs w:val="24"/>
        </w:rPr>
        <w:t>一切の責任を負いません。</w:t>
      </w:r>
    </w:p>
    <w:p w14:paraId="55E00D1B" w14:textId="77777777"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第6条（利用者の退会）</w:t>
      </w:r>
    </w:p>
    <w:p w14:paraId="0F63A65E" w14:textId="3DC591BF" w:rsidR="001D69A2" w:rsidRPr="001D69A2" w:rsidRDefault="001D69A2" w:rsidP="001D69A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利用者は、理由の如何を問わず、</w:t>
      </w:r>
      <w:r w:rsidR="002E41B6">
        <w:rPr>
          <w:rFonts w:ascii="ＭＳ Ｐゴシック" w:eastAsia="ＭＳ Ｐゴシック" w:hAnsi="ＭＳ Ｐゴシック" w:cs="ＭＳ Ｐゴシック" w:hint="eastAsia"/>
          <w:kern w:val="0"/>
          <w:sz w:val="24"/>
          <w:szCs w:val="24"/>
        </w:rPr>
        <w:t>いつでも</w:t>
      </w:r>
      <w:r w:rsidRPr="001D69A2">
        <w:rPr>
          <w:rFonts w:ascii="ＭＳ Ｐゴシック" w:eastAsia="ＭＳ Ｐゴシック" w:hAnsi="ＭＳ Ｐゴシック" w:cs="ＭＳ Ｐゴシック"/>
          <w:kern w:val="0"/>
          <w:sz w:val="24"/>
          <w:szCs w:val="24"/>
        </w:rPr>
        <w:t>本サービスの利用を終了することができます。この場合、利用者は当社が別途定める</w:t>
      </w:r>
      <w:r w:rsidR="002E41B6">
        <w:rPr>
          <w:rFonts w:ascii="ＭＳ Ｐゴシック" w:eastAsia="ＭＳ Ｐゴシック" w:hAnsi="ＭＳ Ｐゴシック" w:cs="ＭＳ Ｐゴシック" w:hint="eastAsia"/>
          <w:kern w:val="0"/>
          <w:sz w:val="24"/>
          <w:szCs w:val="24"/>
        </w:rPr>
        <w:t>方法</w:t>
      </w:r>
      <w:r w:rsidRPr="001D69A2">
        <w:rPr>
          <w:rFonts w:ascii="ＭＳ Ｐゴシック" w:eastAsia="ＭＳ Ｐゴシック" w:hAnsi="ＭＳ Ｐゴシック" w:cs="ＭＳ Ｐゴシック"/>
          <w:kern w:val="0"/>
          <w:sz w:val="24"/>
          <w:szCs w:val="24"/>
        </w:rPr>
        <w:t>に従い、退会し</w:t>
      </w:r>
      <w:r w:rsidR="002E41B6">
        <w:rPr>
          <w:rFonts w:ascii="ＭＳ Ｐゴシック" w:eastAsia="ＭＳ Ｐゴシック" w:hAnsi="ＭＳ Ｐゴシック" w:cs="ＭＳ Ｐゴシック" w:hint="eastAsia"/>
          <w:kern w:val="0"/>
          <w:sz w:val="24"/>
          <w:szCs w:val="24"/>
        </w:rPr>
        <w:t>利用者</w:t>
      </w:r>
      <w:r w:rsidRPr="001D69A2">
        <w:rPr>
          <w:rFonts w:ascii="ＭＳ Ｐゴシック" w:eastAsia="ＭＳ Ｐゴシック" w:hAnsi="ＭＳ Ｐゴシック" w:cs="ＭＳ Ｐゴシック"/>
          <w:kern w:val="0"/>
          <w:sz w:val="24"/>
          <w:szCs w:val="24"/>
        </w:rPr>
        <w:t>資格を喪失するものとします。なお、本サービスの提供終了時には、すべての利用者は、自動的に退会</w:t>
      </w:r>
      <w:r w:rsidR="002E41B6">
        <w:rPr>
          <w:rFonts w:ascii="ＭＳ Ｐゴシック" w:eastAsia="ＭＳ Ｐゴシック" w:hAnsi="ＭＳ Ｐゴシック" w:cs="ＭＳ Ｐゴシック" w:hint="eastAsia"/>
          <w:kern w:val="0"/>
          <w:sz w:val="24"/>
          <w:szCs w:val="24"/>
        </w:rPr>
        <w:t>するものとし</w:t>
      </w:r>
      <w:r w:rsidRPr="001D69A2">
        <w:rPr>
          <w:rFonts w:ascii="ＭＳ Ｐゴシック" w:eastAsia="ＭＳ Ｐゴシック" w:hAnsi="ＭＳ Ｐゴシック" w:cs="ＭＳ Ｐゴシック"/>
          <w:kern w:val="0"/>
          <w:sz w:val="24"/>
          <w:szCs w:val="24"/>
        </w:rPr>
        <w:t>､</w:t>
      </w:r>
      <w:r w:rsidR="002E41B6">
        <w:rPr>
          <w:rFonts w:ascii="ＭＳ Ｐゴシック" w:eastAsia="ＭＳ Ｐゴシック" w:hAnsi="ＭＳ Ｐゴシック" w:cs="ＭＳ Ｐゴシック" w:hint="eastAsia"/>
          <w:kern w:val="0"/>
          <w:sz w:val="24"/>
          <w:szCs w:val="24"/>
        </w:rPr>
        <w:t>利用者</w:t>
      </w:r>
      <w:r w:rsidRPr="001D69A2">
        <w:rPr>
          <w:rFonts w:ascii="ＭＳ Ｐゴシック" w:eastAsia="ＭＳ Ｐゴシック" w:hAnsi="ＭＳ Ｐゴシック" w:cs="ＭＳ Ｐゴシック"/>
          <w:kern w:val="0"/>
          <w:sz w:val="24"/>
          <w:szCs w:val="24"/>
        </w:rPr>
        <w:t>資格を喪失するものとします。</w:t>
      </w:r>
    </w:p>
    <w:p w14:paraId="7CF22AA7" w14:textId="765A846C" w:rsidR="001D69A2" w:rsidRPr="001D69A2" w:rsidRDefault="001D69A2" w:rsidP="001D69A2">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利用者が退会した後、又は当社が本サービスの提供を終了した後は、当社は、本サービスの提供に必要な設備（以下</w:t>
      </w:r>
      <w:r w:rsidRPr="00BC6366">
        <w:rPr>
          <w:rFonts w:ascii="ＭＳ Ｐゴシック" w:eastAsia="ＭＳ Ｐゴシック" w:hAnsi="ＭＳ Ｐゴシック" w:cs="ＭＳ Ｐゴシック"/>
          <w:b/>
          <w:bCs/>
          <w:kern w:val="0"/>
          <w:sz w:val="24"/>
          <w:szCs w:val="24"/>
        </w:rPr>
        <w:t>「本設備」</w:t>
      </w:r>
      <w:r w:rsidRPr="001D69A2">
        <w:rPr>
          <w:rFonts w:ascii="ＭＳ Ｐゴシック" w:eastAsia="ＭＳ Ｐゴシック" w:hAnsi="ＭＳ Ｐゴシック" w:cs="ＭＳ Ｐゴシック"/>
          <w:kern w:val="0"/>
          <w:sz w:val="24"/>
          <w:szCs w:val="24"/>
        </w:rPr>
        <w:t>といいます。）に保管されている当該利用者</w:t>
      </w:r>
      <w:r w:rsidR="002E41B6">
        <w:rPr>
          <w:rFonts w:ascii="ＭＳ Ｐゴシック" w:eastAsia="ＭＳ Ｐゴシック" w:hAnsi="ＭＳ Ｐゴシック" w:cs="ＭＳ Ｐゴシック" w:hint="eastAsia"/>
          <w:kern w:val="0"/>
          <w:sz w:val="24"/>
          <w:szCs w:val="24"/>
        </w:rPr>
        <w:t>に関する</w:t>
      </w:r>
      <w:r w:rsidRPr="001D69A2">
        <w:rPr>
          <w:rFonts w:ascii="ＭＳ Ｐゴシック" w:eastAsia="ＭＳ Ｐゴシック" w:hAnsi="ＭＳ Ｐゴシック" w:cs="ＭＳ Ｐゴシック"/>
          <w:kern w:val="0"/>
          <w:sz w:val="24"/>
          <w:szCs w:val="24"/>
        </w:rPr>
        <w:t>情報</w:t>
      </w:r>
      <w:r w:rsidR="002E41B6">
        <w:rPr>
          <w:rFonts w:ascii="ＭＳ Ｐゴシック" w:eastAsia="ＭＳ Ｐゴシック" w:hAnsi="ＭＳ Ｐゴシック" w:cs="ＭＳ Ｐゴシック" w:hint="eastAsia"/>
          <w:kern w:val="0"/>
          <w:sz w:val="24"/>
          <w:szCs w:val="24"/>
        </w:rPr>
        <w:t>（記録データを含み、以下</w:t>
      </w:r>
      <w:r w:rsidR="002E41B6" w:rsidRPr="00BC6366">
        <w:rPr>
          <w:rFonts w:ascii="ＭＳ Ｐゴシック" w:eastAsia="ＭＳ Ｐゴシック" w:hAnsi="ＭＳ Ｐゴシック" w:cs="ＭＳ Ｐゴシック" w:hint="eastAsia"/>
          <w:b/>
          <w:bCs/>
          <w:kern w:val="0"/>
          <w:sz w:val="24"/>
          <w:szCs w:val="24"/>
        </w:rPr>
        <w:t>「利用者情報」</w:t>
      </w:r>
      <w:r w:rsidR="002E41B6">
        <w:rPr>
          <w:rFonts w:ascii="ＭＳ Ｐゴシック" w:eastAsia="ＭＳ Ｐゴシック" w:hAnsi="ＭＳ Ｐゴシック" w:cs="ＭＳ Ｐゴシック" w:hint="eastAsia"/>
          <w:kern w:val="0"/>
          <w:sz w:val="24"/>
          <w:szCs w:val="24"/>
        </w:rPr>
        <w:t>といいます。）</w:t>
      </w:r>
      <w:r w:rsidRPr="001D69A2">
        <w:rPr>
          <w:rFonts w:ascii="ＭＳ Ｐゴシック" w:eastAsia="ＭＳ Ｐゴシック" w:hAnsi="ＭＳ Ｐゴシック" w:cs="ＭＳ Ｐゴシック"/>
          <w:kern w:val="0"/>
          <w:sz w:val="24"/>
          <w:szCs w:val="24"/>
        </w:rPr>
        <w:t>を保有</w:t>
      </w:r>
      <w:r w:rsidR="002E41B6">
        <w:rPr>
          <w:rFonts w:ascii="ＭＳ Ｐゴシック" w:eastAsia="ＭＳ Ｐゴシック" w:hAnsi="ＭＳ Ｐゴシック" w:cs="ＭＳ Ｐゴシック" w:hint="eastAsia"/>
          <w:kern w:val="0"/>
          <w:sz w:val="24"/>
          <w:szCs w:val="24"/>
        </w:rPr>
        <w:t>し又は</w:t>
      </w:r>
      <w:r w:rsidRPr="001D69A2">
        <w:rPr>
          <w:rFonts w:ascii="ＭＳ Ｐゴシック" w:eastAsia="ＭＳ Ｐゴシック" w:hAnsi="ＭＳ Ｐゴシック" w:cs="ＭＳ Ｐゴシック"/>
          <w:kern w:val="0"/>
          <w:sz w:val="24"/>
          <w:szCs w:val="24"/>
        </w:rPr>
        <w:t>利用することができるものとし、利用者はこれに同意します。なお、当社が利用者情報を</w:t>
      </w:r>
      <w:r w:rsidR="002E41B6">
        <w:rPr>
          <w:rFonts w:ascii="ＭＳ Ｐゴシック" w:eastAsia="ＭＳ Ｐゴシック" w:hAnsi="ＭＳ Ｐゴシック" w:cs="ＭＳ Ｐゴシック" w:hint="eastAsia"/>
          <w:kern w:val="0"/>
          <w:sz w:val="24"/>
          <w:szCs w:val="24"/>
        </w:rPr>
        <w:t>削除</w:t>
      </w:r>
      <w:r w:rsidRPr="001D69A2">
        <w:rPr>
          <w:rFonts w:ascii="ＭＳ Ｐゴシック" w:eastAsia="ＭＳ Ｐゴシック" w:hAnsi="ＭＳ Ｐゴシック" w:cs="ＭＳ Ｐゴシック"/>
          <w:kern w:val="0"/>
          <w:sz w:val="24"/>
          <w:szCs w:val="24"/>
        </w:rPr>
        <w:t>した後、当社は当該利用者情報の返却ないし提供の要求には一切応じないものとします。</w:t>
      </w:r>
    </w:p>
    <w:p w14:paraId="715B45F2" w14:textId="1AA0A943"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第7条（</w:t>
      </w:r>
      <w:r w:rsidR="001C57D1">
        <w:rPr>
          <w:rFonts w:ascii="ＭＳ Ｐゴシック" w:eastAsia="ＭＳ Ｐゴシック" w:hAnsi="ＭＳ Ｐゴシック" w:cs="ＭＳ Ｐゴシック" w:hint="eastAsia"/>
          <w:b/>
          <w:bCs/>
          <w:kern w:val="0"/>
          <w:sz w:val="27"/>
          <w:szCs w:val="27"/>
        </w:rPr>
        <w:t>利用者情報の取扱い</w:t>
      </w:r>
      <w:r w:rsidRPr="001D69A2">
        <w:rPr>
          <w:rFonts w:ascii="ＭＳ Ｐゴシック" w:eastAsia="ＭＳ Ｐゴシック" w:hAnsi="ＭＳ Ｐゴシック" w:cs="ＭＳ Ｐゴシック"/>
          <w:b/>
          <w:bCs/>
          <w:kern w:val="0"/>
          <w:sz w:val="27"/>
          <w:szCs w:val="27"/>
        </w:rPr>
        <w:t>）</w:t>
      </w:r>
    </w:p>
    <w:p w14:paraId="389C916F" w14:textId="22D8A6E7" w:rsidR="00532060" w:rsidRDefault="001D69A2" w:rsidP="001D69A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w:t>
      </w:r>
      <w:r w:rsidR="00532060">
        <w:rPr>
          <w:rFonts w:ascii="ＭＳ Ｐゴシック" w:eastAsia="ＭＳ Ｐゴシック" w:hAnsi="ＭＳ Ｐゴシック" w:cs="ＭＳ Ｐゴシック" w:hint="eastAsia"/>
          <w:kern w:val="0"/>
          <w:sz w:val="24"/>
          <w:szCs w:val="24"/>
        </w:rPr>
        <w:t>以下の目的で利用者情報（個人情報を含みます。）を取り扱うものとします。</w:t>
      </w:r>
    </w:p>
    <w:p w14:paraId="04BE77AD" w14:textId="023E7678" w:rsidR="00532060" w:rsidRDefault="00532060" w:rsidP="00532060">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利用者からの問い合わせ等の連絡に対応するため</w:t>
      </w:r>
    </w:p>
    <w:p w14:paraId="42E635A8" w14:textId="46DCABDC" w:rsidR="00087A17" w:rsidRPr="00087A17" w:rsidRDefault="00087A17" w:rsidP="00087A17">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当社から利用者に対し、利用者の健康状態に応じた関連情報の提供、キャンペーンの情報その他のご連絡を差し上げるため</w:t>
      </w:r>
    </w:p>
    <w:p w14:paraId="6FF1BBE3" w14:textId="3C1ECD80" w:rsidR="00532060" w:rsidRDefault="00532060" w:rsidP="00532060">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32060">
        <w:rPr>
          <w:rFonts w:ascii="ＭＳ Ｐゴシック" w:eastAsia="ＭＳ Ｐゴシック" w:hAnsi="ＭＳ Ｐゴシック" w:cs="ＭＳ Ｐゴシック" w:hint="eastAsia"/>
          <w:kern w:val="0"/>
          <w:sz w:val="24"/>
          <w:szCs w:val="24"/>
        </w:rPr>
        <w:t>本サービス</w:t>
      </w:r>
      <w:r>
        <w:rPr>
          <w:rFonts w:ascii="ＭＳ Ｐゴシック" w:eastAsia="ＭＳ Ｐゴシック" w:hAnsi="ＭＳ Ｐゴシック" w:cs="ＭＳ Ｐゴシック" w:hint="eastAsia"/>
          <w:kern w:val="0"/>
          <w:sz w:val="24"/>
          <w:szCs w:val="24"/>
        </w:rPr>
        <w:t>及び</w:t>
      </w:r>
      <w:r w:rsidRPr="00532060">
        <w:rPr>
          <w:rFonts w:ascii="ＭＳ Ｐゴシック" w:eastAsia="ＭＳ Ｐゴシック" w:hAnsi="ＭＳ Ｐゴシック" w:cs="ＭＳ Ｐゴシック" w:hint="eastAsia"/>
          <w:kern w:val="0"/>
          <w:sz w:val="24"/>
          <w:szCs w:val="24"/>
        </w:rPr>
        <w:t>本サービス</w:t>
      </w:r>
      <w:r>
        <w:rPr>
          <w:rFonts w:ascii="ＭＳ Ｐゴシック" w:eastAsia="ＭＳ Ｐゴシック" w:hAnsi="ＭＳ Ｐゴシック" w:cs="ＭＳ Ｐゴシック" w:hint="eastAsia"/>
          <w:kern w:val="0"/>
          <w:sz w:val="24"/>
          <w:szCs w:val="24"/>
        </w:rPr>
        <w:t>の</w:t>
      </w:r>
      <w:r w:rsidRPr="00532060">
        <w:rPr>
          <w:rFonts w:ascii="ＭＳ Ｐゴシック" w:eastAsia="ＭＳ Ｐゴシック" w:hAnsi="ＭＳ Ｐゴシック" w:cs="ＭＳ Ｐゴシック" w:hint="eastAsia"/>
          <w:kern w:val="0"/>
          <w:sz w:val="24"/>
          <w:szCs w:val="24"/>
        </w:rPr>
        <w:t>提供に必要なシステムの</w:t>
      </w:r>
      <w:r>
        <w:rPr>
          <w:rFonts w:ascii="ＭＳ Ｐゴシック" w:eastAsia="ＭＳ Ｐゴシック" w:hAnsi="ＭＳ Ｐゴシック" w:cs="ＭＳ Ｐゴシック" w:hint="eastAsia"/>
          <w:kern w:val="0"/>
          <w:sz w:val="24"/>
          <w:szCs w:val="24"/>
        </w:rPr>
        <w:t>改善、</w:t>
      </w:r>
      <w:r w:rsidRPr="00532060">
        <w:rPr>
          <w:rFonts w:ascii="ＭＳ Ｐゴシック" w:eastAsia="ＭＳ Ｐゴシック" w:hAnsi="ＭＳ Ｐゴシック" w:cs="ＭＳ Ｐゴシック" w:hint="eastAsia"/>
          <w:kern w:val="0"/>
          <w:sz w:val="24"/>
          <w:szCs w:val="24"/>
        </w:rPr>
        <w:t>設定</w:t>
      </w:r>
      <w:r>
        <w:rPr>
          <w:rFonts w:ascii="ＭＳ Ｐゴシック" w:eastAsia="ＭＳ Ｐゴシック" w:hAnsi="ＭＳ Ｐゴシック" w:cs="ＭＳ Ｐゴシック" w:hint="eastAsia"/>
          <w:kern w:val="0"/>
          <w:sz w:val="24"/>
          <w:szCs w:val="24"/>
        </w:rPr>
        <w:t>、</w:t>
      </w:r>
      <w:r w:rsidRPr="00532060">
        <w:rPr>
          <w:rFonts w:ascii="ＭＳ Ｐゴシック" w:eastAsia="ＭＳ Ｐゴシック" w:hAnsi="ＭＳ Ｐゴシック" w:cs="ＭＳ Ｐゴシック" w:hint="eastAsia"/>
          <w:kern w:val="0"/>
          <w:sz w:val="24"/>
          <w:szCs w:val="24"/>
        </w:rPr>
        <w:t>保守</w:t>
      </w:r>
      <w:r>
        <w:rPr>
          <w:rFonts w:ascii="ＭＳ Ｐゴシック" w:eastAsia="ＭＳ Ｐゴシック" w:hAnsi="ＭＳ Ｐゴシック" w:cs="ＭＳ Ｐゴシック" w:hint="eastAsia"/>
          <w:kern w:val="0"/>
          <w:sz w:val="24"/>
          <w:szCs w:val="24"/>
        </w:rPr>
        <w:t>、</w:t>
      </w:r>
      <w:r w:rsidRPr="00532060">
        <w:rPr>
          <w:rFonts w:ascii="ＭＳ Ｐゴシック" w:eastAsia="ＭＳ Ｐゴシック" w:hAnsi="ＭＳ Ｐゴシック" w:cs="ＭＳ Ｐゴシック" w:hint="eastAsia"/>
          <w:kern w:val="0"/>
          <w:sz w:val="24"/>
          <w:szCs w:val="24"/>
        </w:rPr>
        <w:t>及び</w:t>
      </w:r>
      <w:r>
        <w:rPr>
          <w:rFonts w:ascii="ＭＳ Ｐゴシック" w:eastAsia="ＭＳ Ｐゴシック" w:hAnsi="ＭＳ Ｐゴシック" w:cs="ＭＳ Ｐゴシック" w:hint="eastAsia"/>
          <w:kern w:val="0"/>
          <w:sz w:val="24"/>
          <w:szCs w:val="24"/>
        </w:rPr>
        <w:t>追加</w:t>
      </w:r>
      <w:r w:rsidRPr="00532060">
        <w:rPr>
          <w:rFonts w:ascii="ＭＳ Ｐゴシック" w:eastAsia="ＭＳ Ｐゴシック" w:hAnsi="ＭＳ Ｐゴシック" w:cs="ＭＳ Ｐゴシック" w:hint="eastAsia"/>
          <w:kern w:val="0"/>
          <w:sz w:val="24"/>
          <w:szCs w:val="24"/>
        </w:rPr>
        <w:t>機能の</w:t>
      </w:r>
      <w:r>
        <w:rPr>
          <w:rFonts w:ascii="ＭＳ Ｐゴシック" w:eastAsia="ＭＳ Ｐゴシック" w:hAnsi="ＭＳ Ｐゴシック" w:cs="ＭＳ Ｐゴシック" w:hint="eastAsia"/>
          <w:kern w:val="0"/>
          <w:sz w:val="24"/>
          <w:szCs w:val="24"/>
        </w:rPr>
        <w:t>開発のため</w:t>
      </w:r>
    </w:p>
    <w:p w14:paraId="7365100D" w14:textId="474E7F8F" w:rsidR="00532060" w:rsidRDefault="00532060" w:rsidP="00532060">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sidRPr="00532060">
        <w:rPr>
          <w:rFonts w:ascii="ＭＳ Ｐゴシック" w:eastAsia="ＭＳ Ｐゴシック" w:hAnsi="ＭＳ Ｐゴシック" w:cs="ＭＳ Ｐゴシック"/>
          <w:kern w:val="0"/>
          <w:sz w:val="24"/>
          <w:szCs w:val="24"/>
        </w:rPr>
        <w:t>当社が保有する</w:t>
      </w:r>
      <w:r>
        <w:rPr>
          <w:rFonts w:ascii="ＭＳ Ｐゴシック" w:eastAsia="ＭＳ Ｐゴシック" w:hAnsi="ＭＳ Ｐゴシック" w:cs="ＭＳ Ｐゴシック" w:hint="eastAsia"/>
          <w:kern w:val="0"/>
          <w:sz w:val="24"/>
          <w:szCs w:val="24"/>
        </w:rPr>
        <w:t>利用者の個人</w:t>
      </w:r>
      <w:r w:rsidRPr="00532060">
        <w:rPr>
          <w:rFonts w:ascii="ＭＳ Ｐゴシック" w:eastAsia="ＭＳ Ｐゴシック" w:hAnsi="ＭＳ Ｐゴシック" w:cs="ＭＳ Ｐゴシック"/>
          <w:kern w:val="0"/>
          <w:sz w:val="24"/>
          <w:szCs w:val="24"/>
        </w:rPr>
        <w:t>情報そのものではなく</w:t>
      </w:r>
      <w:r>
        <w:rPr>
          <w:rFonts w:ascii="ＭＳ Ｐゴシック" w:eastAsia="ＭＳ Ｐゴシック" w:hAnsi="ＭＳ Ｐゴシック" w:cs="ＭＳ Ｐゴシック" w:hint="eastAsia"/>
          <w:kern w:val="0"/>
          <w:sz w:val="24"/>
          <w:szCs w:val="24"/>
        </w:rPr>
        <w:t>、特定の</w:t>
      </w:r>
      <w:r w:rsidRPr="00532060">
        <w:rPr>
          <w:rFonts w:ascii="ＭＳ Ｐゴシック" w:eastAsia="ＭＳ Ｐゴシック" w:hAnsi="ＭＳ Ｐゴシック" w:cs="ＭＳ Ｐゴシック"/>
          <w:kern w:val="0"/>
          <w:sz w:val="24"/>
          <w:szCs w:val="24"/>
        </w:rPr>
        <w:t>個人</w:t>
      </w:r>
      <w:r>
        <w:rPr>
          <w:rFonts w:ascii="ＭＳ Ｐゴシック" w:eastAsia="ＭＳ Ｐゴシック" w:hAnsi="ＭＳ Ｐゴシック" w:cs="ＭＳ Ｐゴシック" w:hint="eastAsia"/>
          <w:kern w:val="0"/>
          <w:sz w:val="24"/>
          <w:szCs w:val="24"/>
        </w:rPr>
        <w:t>を</w:t>
      </w:r>
      <w:r w:rsidRPr="00532060">
        <w:rPr>
          <w:rFonts w:ascii="ＭＳ Ｐゴシック" w:eastAsia="ＭＳ Ｐゴシック" w:hAnsi="ＭＳ Ｐゴシック" w:cs="ＭＳ Ｐゴシック"/>
          <w:kern w:val="0"/>
          <w:sz w:val="24"/>
          <w:szCs w:val="24"/>
        </w:rPr>
        <w:t>識別できない</w:t>
      </w:r>
      <w:r>
        <w:rPr>
          <w:rFonts w:ascii="ＭＳ Ｐゴシック" w:eastAsia="ＭＳ Ｐゴシック" w:hAnsi="ＭＳ Ｐゴシック" w:cs="ＭＳ Ｐゴシック" w:hint="eastAsia"/>
          <w:kern w:val="0"/>
          <w:sz w:val="24"/>
          <w:szCs w:val="24"/>
        </w:rPr>
        <w:t>方法で加工した情報を</w:t>
      </w:r>
      <w:r w:rsidR="00087A17">
        <w:rPr>
          <w:rFonts w:ascii="ＭＳ Ｐゴシック" w:eastAsia="ＭＳ Ｐゴシック" w:hAnsi="ＭＳ Ｐゴシック" w:cs="ＭＳ Ｐゴシック" w:hint="eastAsia"/>
          <w:kern w:val="0"/>
          <w:sz w:val="24"/>
          <w:szCs w:val="24"/>
        </w:rPr>
        <w:t>利用者の同意のもと特定の</w:t>
      </w:r>
      <w:r w:rsidR="00087A17" w:rsidRPr="001D69A2">
        <w:rPr>
          <w:rFonts w:ascii="ＭＳ Ｐゴシック" w:eastAsia="ＭＳ Ｐゴシック" w:hAnsi="ＭＳ Ｐゴシック" w:cs="ＭＳ Ｐゴシック"/>
          <w:kern w:val="0"/>
          <w:sz w:val="24"/>
          <w:szCs w:val="24"/>
        </w:rPr>
        <w:t>医療機関</w:t>
      </w:r>
      <w:r w:rsidR="00087A17">
        <w:rPr>
          <w:rFonts w:ascii="ＭＳ Ｐゴシック" w:eastAsia="ＭＳ Ｐゴシック" w:hAnsi="ＭＳ Ｐゴシック" w:cs="ＭＳ Ｐゴシック" w:hint="eastAsia"/>
          <w:kern w:val="0"/>
          <w:sz w:val="24"/>
          <w:szCs w:val="24"/>
        </w:rPr>
        <w:t>、</w:t>
      </w:r>
      <w:r w:rsidR="00087A17" w:rsidRPr="001D69A2">
        <w:rPr>
          <w:rFonts w:ascii="ＭＳ Ｐゴシック" w:eastAsia="ＭＳ Ｐゴシック" w:hAnsi="ＭＳ Ｐゴシック" w:cs="ＭＳ Ｐゴシック"/>
          <w:kern w:val="0"/>
          <w:sz w:val="24"/>
          <w:szCs w:val="24"/>
        </w:rPr>
        <w:t>医療従事者</w:t>
      </w:r>
      <w:r w:rsidR="00087A17">
        <w:rPr>
          <w:rFonts w:ascii="ＭＳ Ｐゴシック" w:eastAsia="ＭＳ Ｐゴシック" w:hAnsi="ＭＳ Ｐゴシック" w:cs="ＭＳ Ｐゴシック" w:hint="eastAsia"/>
          <w:kern w:val="0"/>
          <w:sz w:val="24"/>
          <w:szCs w:val="24"/>
        </w:rPr>
        <w:t>等、研究機関、医療関連業務に従事する企業・団体（以下「医療機関等」といいます。）</w:t>
      </w:r>
      <w:r w:rsidRPr="00532060">
        <w:rPr>
          <w:rFonts w:ascii="ＭＳ Ｐゴシック" w:eastAsia="ＭＳ Ｐゴシック" w:hAnsi="ＭＳ Ｐゴシック" w:cs="ＭＳ Ｐゴシック"/>
          <w:kern w:val="0"/>
          <w:sz w:val="24"/>
          <w:szCs w:val="24"/>
        </w:rPr>
        <w:t>に提供する</w:t>
      </w:r>
      <w:r w:rsidR="00087A17">
        <w:rPr>
          <w:rFonts w:ascii="ＭＳ Ｐゴシック" w:eastAsia="ＭＳ Ｐゴシック" w:hAnsi="ＭＳ Ｐゴシック" w:cs="ＭＳ Ｐゴシック" w:hint="eastAsia"/>
          <w:kern w:val="0"/>
          <w:sz w:val="24"/>
          <w:szCs w:val="24"/>
        </w:rPr>
        <w:t>ため</w:t>
      </w:r>
    </w:p>
    <w:p w14:paraId="3C5F0359" w14:textId="612CBA6C" w:rsidR="00532060" w:rsidRDefault="00087A17" w:rsidP="00087A17">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法令に基づく情報の開示、保全要求等に対応するため</w:t>
      </w:r>
    </w:p>
    <w:p w14:paraId="0BF8B6CD" w14:textId="6BD24AC7" w:rsidR="007B210A" w:rsidRPr="00087A17" w:rsidRDefault="007B210A" w:rsidP="00BC6366">
      <w:pPr>
        <w:widowControl/>
        <w:numPr>
          <w:ilvl w:val="1"/>
          <w:numId w:val="27"/>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その他前各号に関連する目的のため</w:t>
      </w:r>
    </w:p>
    <w:p w14:paraId="34996DD4" w14:textId="77777777" w:rsidR="0017146C" w:rsidRDefault="00532060" w:rsidP="00532060">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当社は、</w:t>
      </w:r>
      <w:r w:rsidR="001C57D1" w:rsidRPr="001D69A2">
        <w:rPr>
          <w:rFonts w:ascii="ＭＳ Ｐゴシック" w:eastAsia="ＭＳ Ｐゴシック" w:hAnsi="ＭＳ Ｐゴシック" w:cs="ＭＳ Ｐゴシック"/>
          <w:kern w:val="0"/>
          <w:sz w:val="24"/>
          <w:szCs w:val="24"/>
        </w:rPr>
        <w:t>利用者が別途同意</w:t>
      </w:r>
      <w:r w:rsidR="001C57D1">
        <w:rPr>
          <w:rFonts w:ascii="ＭＳ Ｐゴシック" w:eastAsia="ＭＳ Ｐゴシック" w:hAnsi="ＭＳ Ｐゴシック" w:cs="ＭＳ Ｐゴシック" w:hint="eastAsia"/>
          <w:kern w:val="0"/>
          <w:sz w:val="24"/>
          <w:szCs w:val="24"/>
        </w:rPr>
        <w:t>した</w:t>
      </w:r>
      <w:r w:rsidR="001C57D1" w:rsidRPr="001D69A2">
        <w:rPr>
          <w:rFonts w:ascii="ＭＳ Ｐゴシック" w:eastAsia="ＭＳ Ｐゴシック" w:hAnsi="ＭＳ Ｐゴシック" w:cs="ＭＳ Ｐゴシック"/>
          <w:kern w:val="0"/>
          <w:sz w:val="24"/>
          <w:szCs w:val="24"/>
        </w:rPr>
        <w:t>場合のみ、</w:t>
      </w:r>
      <w:r w:rsidR="00087A17">
        <w:rPr>
          <w:rFonts w:ascii="ＭＳ Ｐゴシック" w:eastAsia="ＭＳ Ｐゴシック" w:hAnsi="ＭＳ Ｐゴシック" w:cs="ＭＳ Ｐゴシック" w:hint="eastAsia"/>
          <w:kern w:val="0"/>
          <w:sz w:val="24"/>
          <w:szCs w:val="24"/>
        </w:rPr>
        <w:t>医療機関等</w:t>
      </w:r>
      <w:r w:rsidR="001C57D1" w:rsidRPr="00532060">
        <w:rPr>
          <w:rFonts w:ascii="ＭＳ Ｐゴシック" w:eastAsia="ＭＳ Ｐゴシック" w:hAnsi="ＭＳ Ｐゴシック" w:cs="ＭＳ Ｐゴシック" w:hint="eastAsia"/>
          <w:kern w:val="0"/>
          <w:sz w:val="24"/>
          <w:szCs w:val="24"/>
        </w:rPr>
        <w:t>に</w:t>
      </w:r>
      <w:r w:rsidR="001C57D1" w:rsidRPr="00532060">
        <w:rPr>
          <w:rFonts w:ascii="ＭＳ Ｐゴシック" w:eastAsia="ＭＳ Ｐゴシック" w:hAnsi="ＭＳ Ｐゴシック" w:cs="ＭＳ Ｐゴシック"/>
          <w:kern w:val="0"/>
          <w:sz w:val="24"/>
          <w:szCs w:val="24"/>
        </w:rPr>
        <w:t>対し</w:t>
      </w:r>
      <w:r w:rsidR="001C57D1" w:rsidRPr="00532060">
        <w:rPr>
          <w:rFonts w:ascii="ＭＳ Ｐゴシック" w:eastAsia="ＭＳ Ｐゴシック" w:hAnsi="ＭＳ Ｐゴシック" w:cs="ＭＳ Ｐゴシック" w:hint="eastAsia"/>
          <w:kern w:val="0"/>
          <w:sz w:val="24"/>
          <w:szCs w:val="24"/>
        </w:rPr>
        <w:t>て利用者情報を提供</w:t>
      </w:r>
      <w:r w:rsidR="001C57D1" w:rsidRPr="00532060">
        <w:rPr>
          <w:rFonts w:ascii="ＭＳ Ｐゴシック" w:eastAsia="ＭＳ Ｐゴシック" w:hAnsi="ＭＳ Ｐゴシック" w:cs="ＭＳ Ｐゴシック"/>
          <w:kern w:val="0"/>
          <w:sz w:val="24"/>
          <w:szCs w:val="24"/>
        </w:rPr>
        <w:t>します。</w:t>
      </w:r>
    </w:p>
    <w:p w14:paraId="6BE0810A" w14:textId="5C5A3298" w:rsidR="007B210A" w:rsidRPr="007B210A" w:rsidRDefault="0017146C" w:rsidP="007B210A">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法令に基づき、当社に対して、利用者情報の削除、訂正、追加、利用停止措置（以下「削除請求等」といいます。）を求めることができます。当社は、利用者の本人確認を実施し、法令に基づき当該削除請求等に応じるものとします。</w:t>
      </w:r>
      <w:r w:rsidR="007B210A">
        <w:rPr>
          <w:rFonts w:ascii="ＭＳ Ｐゴシック" w:eastAsia="ＭＳ Ｐゴシック" w:hAnsi="ＭＳ Ｐゴシック" w:cs="ＭＳ Ｐゴシック" w:hint="eastAsia"/>
          <w:kern w:val="0"/>
          <w:sz w:val="24"/>
          <w:szCs w:val="24"/>
        </w:rPr>
        <w:t>お問い合わせについては以下よりご連絡ください。</w:t>
      </w:r>
      <w:r w:rsidR="007B210A">
        <w:rPr>
          <w:rFonts w:ascii="ＭＳ Ｐゴシック" w:eastAsia="ＭＳ Ｐゴシック" w:hAnsi="ＭＳ Ｐゴシック" w:cs="ＭＳ Ｐゴシック"/>
          <w:kern w:val="0"/>
          <w:sz w:val="24"/>
          <w:szCs w:val="24"/>
        </w:rPr>
        <w:br/>
      </w:r>
      <w:r w:rsidR="007B210A">
        <w:rPr>
          <w:rFonts w:ascii="ＭＳ Ｐゴシック" w:eastAsia="ＭＳ Ｐゴシック" w:hAnsi="ＭＳ Ｐゴシック" w:cs="ＭＳ Ｐゴシック" w:hint="eastAsia"/>
          <w:kern w:val="0"/>
          <w:sz w:val="24"/>
          <w:szCs w:val="24"/>
        </w:rPr>
        <w:t xml:space="preserve">　個人情報取扱事業者名：株式会社</w:t>
      </w:r>
      <w:proofErr w:type="spellStart"/>
      <w:r w:rsidR="007B210A">
        <w:rPr>
          <w:rFonts w:ascii="ＭＳ Ｐゴシック" w:eastAsia="ＭＳ Ｐゴシック" w:hAnsi="ＭＳ Ｐゴシック" w:cs="ＭＳ Ｐゴシック"/>
          <w:kern w:val="0"/>
          <w:sz w:val="24"/>
          <w:szCs w:val="24"/>
        </w:rPr>
        <w:t>pipon</w:t>
      </w:r>
      <w:proofErr w:type="spellEnd"/>
      <w:r w:rsidR="007B210A">
        <w:rPr>
          <w:rFonts w:ascii="ＭＳ Ｐゴシック" w:eastAsia="ＭＳ Ｐゴシック" w:hAnsi="ＭＳ Ｐゴシック" w:cs="ＭＳ Ｐゴシック"/>
          <w:kern w:val="0"/>
          <w:sz w:val="24"/>
          <w:szCs w:val="24"/>
        </w:rPr>
        <w:br/>
        <w:t xml:space="preserve"> </w:t>
      </w:r>
      <w:r w:rsidR="007B210A">
        <w:rPr>
          <w:rFonts w:ascii="ＭＳ Ｐゴシック" w:eastAsia="ＭＳ Ｐゴシック" w:hAnsi="ＭＳ Ｐゴシック" w:cs="ＭＳ Ｐゴシック" w:hint="eastAsia"/>
          <w:kern w:val="0"/>
          <w:sz w:val="24"/>
          <w:szCs w:val="24"/>
        </w:rPr>
        <w:t>代表者（個人情報取扱責任者）：</w:t>
      </w:r>
      <w:r w:rsidR="007B210A" w:rsidRPr="007B210A">
        <w:rPr>
          <w:rFonts w:ascii="ＭＳ Ｐゴシック" w:eastAsia="ＭＳ Ｐゴシック" w:hAnsi="ＭＳ Ｐゴシック" w:cs="ＭＳ Ｐゴシック" w:hint="eastAsia"/>
          <w:kern w:val="0"/>
          <w:sz w:val="24"/>
          <w:szCs w:val="24"/>
        </w:rPr>
        <w:t>北爪聖也</w:t>
      </w:r>
      <w:r w:rsidR="007B210A">
        <w:rPr>
          <w:rFonts w:ascii="ＭＳ Ｐゴシック" w:eastAsia="ＭＳ Ｐゴシック" w:hAnsi="ＭＳ Ｐゴシック" w:cs="ＭＳ Ｐゴシック"/>
          <w:kern w:val="0"/>
          <w:sz w:val="24"/>
          <w:szCs w:val="24"/>
        </w:rPr>
        <w:br/>
      </w:r>
      <w:r w:rsidR="007B210A">
        <w:rPr>
          <w:rFonts w:ascii="ＭＳ Ｐゴシック" w:eastAsia="ＭＳ Ｐゴシック" w:hAnsi="ＭＳ Ｐゴシック" w:cs="ＭＳ Ｐゴシック" w:hint="eastAsia"/>
          <w:kern w:val="0"/>
          <w:sz w:val="24"/>
          <w:szCs w:val="24"/>
        </w:rPr>
        <w:t xml:space="preserve">　問い合わせ窓口：XXXX</w:t>
      </w:r>
      <w:r w:rsidR="007B210A">
        <w:rPr>
          <w:rFonts w:ascii="ＭＳ Ｐゴシック" w:eastAsia="ＭＳ Ｐゴシック" w:hAnsi="ＭＳ Ｐゴシック" w:cs="ＭＳ Ｐゴシック"/>
          <w:kern w:val="0"/>
          <w:sz w:val="24"/>
          <w:szCs w:val="24"/>
        </w:rPr>
        <w:t>X</w:t>
      </w:r>
      <w:r w:rsidR="007B210A">
        <w:rPr>
          <w:rFonts w:ascii="ＭＳ Ｐゴシック" w:eastAsia="ＭＳ Ｐゴシック" w:hAnsi="ＭＳ Ｐゴシック" w:cs="ＭＳ Ｐゴシック" w:hint="eastAsia"/>
          <w:kern w:val="0"/>
          <w:sz w:val="24"/>
          <w:szCs w:val="24"/>
        </w:rPr>
        <w:t>＠</w:t>
      </w:r>
      <w:r w:rsidR="007B210A">
        <w:rPr>
          <w:rFonts w:ascii="ＭＳ Ｐゴシック" w:eastAsia="ＭＳ Ｐゴシック" w:hAnsi="ＭＳ Ｐゴシック" w:cs="ＭＳ Ｐゴシック"/>
          <w:kern w:val="0"/>
          <w:sz w:val="24"/>
          <w:szCs w:val="24"/>
        </w:rPr>
        <w:t>pi-pon.com</w:t>
      </w:r>
    </w:p>
    <w:p w14:paraId="7D50790C" w14:textId="49DB7A07" w:rsidR="001D69A2" w:rsidRDefault="001C57D1" w:rsidP="001D69A2">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当社は、</w:t>
      </w:r>
      <w:r w:rsidR="001D69A2" w:rsidRPr="001D69A2">
        <w:rPr>
          <w:rFonts w:ascii="ＭＳ Ｐゴシック" w:eastAsia="ＭＳ Ｐゴシック" w:hAnsi="ＭＳ Ｐゴシック" w:cs="ＭＳ Ｐゴシック"/>
          <w:kern w:val="0"/>
          <w:sz w:val="24"/>
          <w:szCs w:val="24"/>
        </w:rPr>
        <w:t>以下の事項に該当する場合、</w:t>
      </w:r>
      <w:r w:rsidR="00F93689">
        <w:rPr>
          <w:rFonts w:ascii="ＭＳ Ｐゴシック" w:eastAsia="ＭＳ Ｐゴシック" w:hAnsi="ＭＳ Ｐゴシック" w:cs="ＭＳ Ｐゴシック" w:hint="eastAsia"/>
          <w:kern w:val="0"/>
          <w:sz w:val="24"/>
          <w:szCs w:val="24"/>
        </w:rPr>
        <w:t>利用者情報を</w:t>
      </w:r>
      <w:r w:rsidR="001D69A2" w:rsidRPr="001D69A2">
        <w:rPr>
          <w:rFonts w:ascii="ＭＳ Ｐゴシック" w:eastAsia="ＭＳ Ｐゴシック" w:hAnsi="ＭＳ Ｐゴシック" w:cs="ＭＳ Ｐゴシック"/>
          <w:kern w:val="0"/>
          <w:sz w:val="24"/>
          <w:szCs w:val="24"/>
        </w:rPr>
        <w:t>第三者へ</w:t>
      </w:r>
      <w:r w:rsidR="00F93689">
        <w:rPr>
          <w:rFonts w:ascii="ＭＳ Ｐゴシック" w:eastAsia="ＭＳ Ｐゴシック" w:hAnsi="ＭＳ Ｐゴシック" w:cs="ＭＳ Ｐゴシック" w:hint="eastAsia"/>
          <w:kern w:val="0"/>
          <w:sz w:val="24"/>
          <w:szCs w:val="24"/>
        </w:rPr>
        <w:t>開示又は提供</w:t>
      </w:r>
      <w:r w:rsidR="001D69A2" w:rsidRPr="001D69A2">
        <w:rPr>
          <w:rFonts w:ascii="ＭＳ Ｐゴシック" w:eastAsia="ＭＳ Ｐゴシック" w:hAnsi="ＭＳ Ｐゴシック" w:cs="ＭＳ Ｐゴシック" w:hint="eastAsia"/>
          <w:kern w:val="0"/>
          <w:sz w:val="24"/>
          <w:szCs w:val="24"/>
        </w:rPr>
        <w:t>す</w:t>
      </w:r>
      <w:r w:rsidR="001D69A2" w:rsidRPr="001D69A2">
        <w:rPr>
          <w:rFonts w:ascii="ＭＳ Ｐゴシック" w:eastAsia="ＭＳ Ｐゴシック" w:hAnsi="ＭＳ Ｐゴシック" w:cs="ＭＳ Ｐゴシック"/>
          <w:kern w:val="0"/>
          <w:sz w:val="24"/>
          <w:szCs w:val="24"/>
        </w:rPr>
        <w:t>ることがあります。</w:t>
      </w:r>
    </w:p>
    <w:p w14:paraId="1340CE61" w14:textId="03E52C53" w:rsidR="001D69A2" w:rsidRDefault="001D69A2" w:rsidP="001C57D1">
      <w:pPr>
        <w:widowControl/>
        <w:numPr>
          <w:ilvl w:val="1"/>
          <w:numId w:val="25"/>
        </w:numPr>
        <w:spacing w:before="100" w:beforeAutospacing="1" w:after="100" w:afterAutospacing="1"/>
        <w:jc w:val="left"/>
        <w:rPr>
          <w:rFonts w:ascii="ＭＳ Ｐゴシック" w:eastAsia="ＭＳ Ｐゴシック" w:hAnsi="ＭＳ Ｐゴシック" w:cs="ＭＳ Ｐゴシック"/>
          <w:kern w:val="0"/>
          <w:sz w:val="24"/>
          <w:szCs w:val="24"/>
        </w:rPr>
      </w:pPr>
      <w:r w:rsidRPr="001C57D1">
        <w:rPr>
          <w:rFonts w:ascii="ＭＳ Ｐゴシック" w:eastAsia="ＭＳ Ｐゴシック" w:hAnsi="ＭＳ Ｐゴシック" w:cs="ＭＳ Ｐゴシック"/>
          <w:kern w:val="0"/>
          <w:sz w:val="24"/>
          <w:szCs w:val="24"/>
        </w:rPr>
        <w:t>法令に基づく場合</w:t>
      </w:r>
    </w:p>
    <w:p w14:paraId="383A0D05" w14:textId="09E20E19" w:rsidR="001D69A2" w:rsidRDefault="001D69A2" w:rsidP="001C57D1">
      <w:pPr>
        <w:widowControl/>
        <w:numPr>
          <w:ilvl w:val="1"/>
          <w:numId w:val="25"/>
        </w:numPr>
        <w:spacing w:before="100" w:beforeAutospacing="1" w:after="100" w:afterAutospacing="1"/>
        <w:jc w:val="left"/>
        <w:rPr>
          <w:rFonts w:ascii="ＭＳ Ｐゴシック" w:eastAsia="ＭＳ Ｐゴシック" w:hAnsi="ＭＳ Ｐゴシック" w:cs="ＭＳ Ｐゴシック"/>
          <w:kern w:val="0"/>
          <w:sz w:val="24"/>
          <w:szCs w:val="24"/>
        </w:rPr>
      </w:pPr>
      <w:r w:rsidRPr="001C57D1">
        <w:rPr>
          <w:rFonts w:ascii="ＭＳ Ｐゴシック" w:eastAsia="ＭＳ Ｐゴシック" w:hAnsi="ＭＳ Ｐゴシック" w:cs="ＭＳ Ｐゴシック"/>
          <w:kern w:val="0"/>
          <w:sz w:val="24"/>
          <w:szCs w:val="24"/>
        </w:rPr>
        <w:t>人の生命、身体又は財産の保護のために必要がある場合であって、ご本人の同意を得ることが困難であるとき</w:t>
      </w:r>
    </w:p>
    <w:p w14:paraId="4AFC970E" w14:textId="7B7B74DE" w:rsidR="001C57D1" w:rsidRPr="001C57D1" w:rsidRDefault="001D69A2" w:rsidP="00BC6366">
      <w:pPr>
        <w:widowControl/>
        <w:numPr>
          <w:ilvl w:val="1"/>
          <w:numId w:val="25"/>
        </w:numPr>
        <w:spacing w:before="100" w:beforeAutospacing="1" w:after="100" w:afterAutospacing="1"/>
        <w:jc w:val="left"/>
        <w:rPr>
          <w:rFonts w:ascii="ＭＳ Ｐゴシック" w:eastAsia="ＭＳ Ｐゴシック" w:hAnsi="ＭＳ Ｐゴシック" w:cs="ＭＳ Ｐゴシック"/>
          <w:kern w:val="0"/>
          <w:sz w:val="24"/>
          <w:szCs w:val="24"/>
        </w:rPr>
      </w:pPr>
      <w:r w:rsidRPr="001C57D1">
        <w:rPr>
          <w:rFonts w:ascii="ＭＳ Ｐゴシック" w:eastAsia="ＭＳ Ｐゴシック" w:hAnsi="ＭＳ Ｐゴシック" w:cs="ＭＳ Ｐゴシック"/>
          <w:kern w:val="0"/>
          <w:sz w:val="24"/>
          <w:szCs w:val="24"/>
        </w:rPr>
        <w:t>公衆衛生の向上が必要である場合であって、ご本人の同意を得ることが困難であるとき</w:t>
      </w:r>
    </w:p>
    <w:p w14:paraId="27DFE9DE" w14:textId="4A3F524C" w:rsidR="001D69A2" w:rsidRDefault="001D69A2" w:rsidP="001C57D1">
      <w:pPr>
        <w:widowControl/>
        <w:numPr>
          <w:ilvl w:val="1"/>
          <w:numId w:val="25"/>
        </w:numPr>
        <w:spacing w:before="100" w:beforeAutospacing="1" w:after="100" w:afterAutospacing="1"/>
        <w:jc w:val="left"/>
        <w:rPr>
          <w:rFonts w:ascii="ＭＳ Ｐゴシック" w:eastAsia="ＭＳ Ｐゴシック" w:hAnsi="ＭＳ Ｐゴシック" w:cs="ＭＳ Ｐゴシック"/>
          <w:kern w:val="0"/>
          <w:sz w:val="24"/>
          <w:szCs w:val="24"/>
        </w:rPr>
      </w:pPr>
      <w:r w:rsidRPr="001C57D1">
        <w:rPr>
          <w:rFonts w:ascii="ＭＳ Ｐゴシック" w:eastAsia="ＭＳ Ｐゴシック" w:hAnsi="ＭＳ Ｐゴシック" w:cs="ＭＳ Ｐゴシック"/>
          <w:kern w:val="0"/>
          <w:sz w:val="24"/>
          <w:szCs w:val="24"/>
        </w:rPr>
        <w:t>国の機関若しくは地方公共団体、又はその委託を受けた者が法令の定める事務を遂行することに対して協力する必要がある場合であって、ご本人の同意を得ることにより当該事務の遂行に支障を及ぼすおそれがあるとき</w:t>
      </w:r>
    </w:p>
    <w:p w14:paraId="7A8FDAAA" w14:textId="7A450BF1" w:rsidR="007B210A" w:rsidRPr="001C57D1" w:rsidRDefault="0017146C" w:rsidP="00BC6366">
      <w:pPr>
        <w:widowControl/>
        <w:numPr>
          <w:ilvl w:val="0"/>
          <w:numId w:val="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利用者は、利用者情報、利用者登録に必要な情報その他の本サービスに関する情報を自己の責任で厳重に管理するものとします。これらの情報の管理の不備、利用</w:t>
      </w:r>
      <w:r w:rsidRPr="0017146C">
        <w:rPr>
          <w:rFonts w:ascii="ＭＳ Ｐゴシック" w:eastAsia="ＭＳ Ｐゴシック" w:hAnsi="ＭＳ Ｐゴシック" w:cs="ＭＳ Ｐゴシック" w:hint="eastAsia"/>
          <w:kern w:val="0"/>
          <w:sz w:val="24"/>
          <w:szCs w:val="24"/>
        </w:rPr>
        <w:t>上の過誤、第三者の</w:t>
      </w:r>
      <w:r>
        <w:rPr>
          <w:rFonts w:ascii="ＭＳ Ｐゴシック" w:eastAsia="ＭＳ Ｐゴシック" w:hAnsi="ＭＳ Ｐゴシック" w:cs="ＭＳ Ｐゴシック" w:hint="eastAsia"/>
          <w:kern w:val="0"/>
          <w:sz w:val="24"/>
          <w:szCs w:val="24"/>
        </w:rPr>
        <w:t>利用</w:t>
      </w:r>
      <w:r w:rsidRPr="0017146C">
        <w:rPr>
          <w:rFonts w:ascii="ＭＳ Ｐゴシック" w:eastAsia="ＭＳ Ｐゴシック" w:hAnsi="ＭＳ Ｐゴシック" w:cs="ＭＳ Ｐゴシック" w:hint="eastAsia"/>
          <w:kern w:val="0"/>
          <w:sz w:val="24"/>
          <w:szCs w:val="24"/>
        </w:rPr>
        <w:t>等により利用者</w:t>
      </w:r>
      <w:r>
        <w:rPr>
          <w:rFonts w:ascii="ＭＳ Ｐゴシック" w:eastAsia="ＭＳ Ｐゴシック" w:hAnsi="ＭＳ Ｐゴシック" w:cs="ＭＳ Ｐゴシック" w:hint="eastAsia"/>
          <w:kern w:val="0"/>
          <w:sz w:val="24"/>
          <w:szCs w:val="24"/>
        </w:rPr>
        <w:t>又は</w:t>
      </w:r>
      <w:r w:rsidRPr="0017146C">
        <w:rPr>
          <w:rFonts w:ascii="ＭＳ Ｐゴシック" w:eastAsia="ＭＳ Ｐゴシック" w:hAnsi="ＭＳ Ｐゴシック" w:cs="ＭＳ Ｐゴシック" w:hint="eastAsia"/>
          <w:kern w:val="0"/>
          <w:sz w:val="24"/>
          <w:szCs w:val="24"/>
        </w:rPr>
        <w:t>第三者が損害を被った</w:t>
      </w:r>
      <w:r>
        <w:rPr>
          <w:rFonts w:ascii="ＭＳ Ｐゴシック" w:eastAsia="ＭＳ Ｐゴシック" w:hAnsi="ＭＳ Ｐゴシック" w:cs="ＭＳ Ｐゴシック" w:hint="eastAsia"/>
          <w:kern w:val="0"/>
          <w:sz w:val="24"/>
          <w:szCs w:val="24"/>
        </w:rPr>
        <w:t>場合も</w:t>
      </w:r>
      <w:r w:rsidRPr="0017146C">
        <w:rPr>
          <w:rFonts w:ascii="ＭＳ Ｐゴシック" w:eastAsia="ＭＳ Ｐゴシック" w:hAnsi="ＭＳ Ｐゴシック" w:cs="ＭＳ Ｐゴシック" w:hint="eastAsia"/>
          <w:kern w:val="0"/>
          <w:sz w:val="24"/>
          <w:szCs w:val="24"/>
        </w:rPr>
        <w:t>、当社</w:t>
      </w:r>
      <w:r>
        <w:rPr>
          <w:rFonts w:ascii="ＭＳ Ｐゴシック" w:eastAsia="ＭＳ Ｐゴシック" w:hAnsi="ＭＳ Ｐゴシック" w:cs="ＭＳ Ｐゴシック" w:hint="eastAsia"/>
          <w:kern w:val="0"/>
          <w:sz w:val="24"/>
          <w:szCs w:val="24"/>
        </w:rPr>
        <w:t>は</w:t>
      </w:r>
      <w:r w:rsidRPr="0017146C">
        <w:rPr>
          <w:rFonts w:ascii="ＭＳ Ｐゴシック" w:eastAsia="ＭＳ Ｐゴシック" w:hAnsi="ＭＳ Ｐゴシック" w:cs="ＭＳ Ｐゴシック" w:hint="eastAsia"/>
          <w:kern w:val="0"/>
          <w:sz w:val="24"/>
          <w:szCs w:val="24"/>
        </w:rPr>
        <w:t>一切の責任を負わないものとします</w:t>
      </w:r>
      <w:r>
        <w:rPr>
          <w:rFonts w:ascii="ＭＳ Ｐゴシック" w:eastAsia="ＭＳ Ｐゴシック" w:hAnsi="ＭＳ Ｐゴシック" w:cs="ＭＳ Ｐゴシック" w:hint="eastAsia"/>
          <w:kern w:val="0"/>
          <w:sz w:val="24"/>
          <w:szCs w:val="24"/>
        </w:rPr>
        <w:t>（当社に故意又は重大な過失がある場合を除きます）</w:t>
      </w:r>
      <w:r w:rsidRPr="0017146C">
        <w:rPr>
          <w:rFonts w:ascii="ＭＳ Ｐゴシック" w:eastAsia="ＭＳ Ｐゴシック" w:hAnsi="ＭＳ Ｐゴシック" w:cs="ＭＳ Ｐゴシック" w:hint="eastAsia"/>
          <w:kern w:val="0"/>
          <w:sz w:val="24"/>
          <w:szCs w:val="24"/>
        </w:rPr>
        <w:t>。</w:t>
      </w:r>
    </w:p>
    <w:p w14:paraId="5B9D8060" w14:textId="55FBE946" w:rsidR="001D69A2" w:rsidRPr="003E7A74" w:rsidRDefault="001D69A2" w:rsidP="00BC6366">
      <w:pPr>
        <w:widowControl/>
        <w:spacing w:before="100" w:beforeAutospacing="1" w:after="100" w:afterAutospacing="1"/>
        <w:jc w:val="left"/>
        <w:rPr>
          <w:rFonts w:ascii="ＭＳ Ｐゴシック" w:eastAsia="ＭＳ Ｐゴシック" w:hAnsi="ＭＳ Ｐゴシック" w:cs="ＭＳ Ｐゴシック"/>
          <w:b/>
          <w:bCs/>
          <w:kern w:val="0"/>
          <w:sz w:val="27"/>
          <w:szCs w:val="27"/>
        </w:rPr>
      </w:pPr>
      <w:r w:rsidRPr="003E7A74">
        <w:rPr>
          <w:rFonts w:ascii="ＭＳ Ｐゴシック" w:eastAsia="ＭＳ Ｐゴシック" w:hAnsi="ＭＳ Ｐゴシック" w:cs="ＭＳ Ｐゴシック"/>
          <w:b/>
          <w:bCs/>
          <w:kern w:val="0"/>
          <w:sz w:val="27"/>
          <w:szCs w:val="27"/>
        </w:rPr>
        <w:t>第8条（</w:t>
      </w:r>
      <w:r w:rsidR="007B210A" w:rsidRPr="003E7A74">
        <w:rPr>
          <w:rFonts w:ascii="ＭＳ Ｐゴシック" w:eastAsia="ＭＳ Ｐゴシック" w:hAnsi="ＭＳ Ｐゴシック" w:cs="ＭＳ Ｐゴシック" w:hint="eastAsia"/>
          <w:b/>
          <w:bCs/>
          <w:kern w:val="0"/>
          <w:sz w:val="27"/>
          <w:szCs w:val="27"/>
        </w:rPr>
        <w:t>保証・免責</w:t>
      </w:r>
      <w:r w:rsidRPr="003E7A74">
        <w:rPr>
          <w:rFonts w:ascii="ＭＳ Ｐゴシック" w:eastAsia="ＭＳ Ｐゴシック" w:hAnsi="ＭＳ Ｐゴシック" w:cs="ＭＳ Ｐゴシック"/>
          <w:b/>
          <w:bCs/>
          <w:kern w:val="0"/>
          <w:sz w:val="27"/>
          <w:szCs w:val="27"/>
        </w:rPr>
        <w:t>）</w:t>
      </w:r>
    </w:p>
    <w:p w14:paraId="2C6205C7" w14:textId="2D8B62A9" w:rsidR="003E7A74" w:rsidRPr="001D69A2" w:rsidRDefault="001D69A2" w:rsidP="003E7A74">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w:t>
      </w:r>
      <w:r w:rsidR="007B210A">
        <w:rPr>
          <w:rFonts w:ascii="ＭＳ Ｐゴシック" w:eastAsia="ＭＳ Ｐゴシック" w:hAnsi="ＭＳ Ｐゴシック" w:cs="ＭＳ Ｐゴシック" w:hint="eastAsia"/>
          <w:kern w:val="0"/>
          <w:sz w:val="24"/>
          <w:szCs w:val="24"/>
        </w:rPr>
        <w:t>本サービスの提供に関し、</w:t>
      </w:r>
      <w:r w:rsidR="007B210A" w:rsidRPr="007B210A">
        <w:rPr>
          <w:rFonts w:ascii="ＭＳ Ｐゴシック" w:eastAsia="ＭＳ Ｐゴシック" w:hAnsi="ＭＳ Ｐゴシック" w:cs="ＭＳ Ｐゴシック" w:hint="eastAsia"/>
          <w:kern w:val="0"/>
          <w:sz w:val="24"/>
          <w:szCs w:val="24"/>
        </w:rPr>
        <w:t>いかなる保証</w:t>
      </w:r>
      <w:r w:rsidR="003E7A74">
        <w:rPr>
          <w:rFonts w:ascii="ＭＳ Ｐゴシック" w:eastAsia="ＭＳ Ｐゴシック" w:hAnsi="ＭＳ Ｐゴシック" w:cs="ＭＳ Ｐゴシック" w:hint="eastAsia"/>
          <w:kern w:val="0"/>
          <w:sz w:val="24"/>
          <w:szCs w:val="24"/>
        </w:rPr>
        <w:t>もしないものとします</w:t>
      </w:r>
      <w:r w:rsidR="007B210A" w:rsidRPr="007B210A">
        <w:rPr>
          <w:rFonts w:ascii="ＭＳ Ｐゴシック" w:eastAsia="ＭＳ Ｐゴシック" w:hAnsi="ＭＳ Ｐゴシック" w:cs="ＭＳ Ｐゴシック" w:hint="eastAsia"/>
          <w:kern w:val="0"/>
          <w:sz w:val="24"/>
          <w:szCs w:val="24"/>
        </w:rPr>
        <w:t>（</w:t>
      </w:r>
      <w:r w:rsidR="007B210A">
        <w:rPr>
          <w:rFonts w:ascii="ＭＳ Ｐゴシック" w:eastAsia="ＭＳ Ｐゴシック" w:hAnsi="ＭＳ Ｐゴシック" w:cs="ＭＳ Ｐゴシック" w:hint="eastAsia"/>
          <w:kern w:val="0"/>
          <w:sz w:val="24"/>
          <w:szCs w:val="24"/>
        </w:rPr>
        <w:t>記録データを含む</w:t>
      </w:r>
      <w:r w:rsidR="003E7A74">
        <w:rPr>
          <w:rFonts w:ascii="ＭＳ Ｐゴシック" w:eastAsia="ＭＳ Ｐゴシック" w:hAnsi="ＭＳ Ｐゴシック" w:cs="ＭＳ Ｐゴシック" w:hint="eastAsia"/>
          <w:kern w:val="0"/>
          <w:sz w:val="24"/>
          <w:szCs w:val="24"/>
        </w:rPr>
        <w:t>利用者情報及び本サービスの</w:t>
      </w:r>
      <w:r w:rsidR="007B210A" w:rsidRPr="007B210A">
        <w:rPr>
          <w:rFonts w:ascii="ＭＳ Ｐゴシック" w:eastAsia="ＭＳ Ｐゴシック" w:hAnsi="ＭＳ Ｐゴシック" w:cs="ＭＳ Ｐゴシック" w:hint="eastAsia"/>
          <w:kern w:val="0"/>
          <w:sz w:val="24"/>
          <w:szCs w:val="24"/>
        </w:rPr>
        <w:t>正確性、完全性、有用性、最新性、適時性、特定目的適合性等を有することの保証を含み、これらに限</w:t>
      </w:r>
      <w:r w:rsidR="003E7A74">
        <w:rPr>
          <w:rFonts w:ascii="ＭＳ Ｐゴシック" w:eastAsia="ＭＳ Ｐゴシック" w:hAnsi="ＭＳ Ｐゴシック" w:cs="ＭＳ Ｐゴシック" w:hint="eastAsia"/>
          <w:kern w:val="0"/>
          <w:sz w:val="24"/>
          <w:szCs w:val="24"/>
        </w:rPr>
        <w:t>りません）。</w:t>
      </w:r>
    </w:p>
    <w:p w14:paraId="7ED5565C" w14:textId="6A6C1A77" w:rsidR="002869EC" w:rsidRDefault="003E7A74" w:rsidP="007B210A">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3E7A74">
        <w:rPr>
          <w:rFonts w:ascii="ＭＳ Ｐゴシック" w:eastAsia="ＭＳ Ｐゴシック" w:hAnsi="ＭＳ Ｐゴシック" w:cs="ＭＳ Ｐゴシック" w:hint="eastAsia"/>
          <w:kern w:val="0"/>
          <w:sz w:val="24"/>
          <w:szCs w:val="24"/>
        </w:rPr>
        <w:t>本</w:t>
      </w:r>
      <w:r>
        <w:rPr>
          <w:rFonts w:ascii="ＭＳ Ｐゴシック" w:eastAsia="ＭＳ Ｐゴシック" w:hAnsi="ＭＳ Ｐゴシック" w:cs="ＭＳ Ｐゴシック" w:hint="eastAsia"/>
          <w:kern w:val="0"/>
          <w:sz w:val="24"/>
          <w:szCs w:val="24"/>
        </w:rPr>
        <w:t>サービス</w:t>
      </w:r>
      <w:r w:rsidRPr="003E7A74">
        <w:rPr>
          <w:rFonts w:ascii="ＭＳ Ｐゴシック" w:eastAsia="ＭＳ Ｐゴシック" w:hAnsi="ＭＳ Ｐゴシック" w:cs="ＭＳ Ｐゴシック" w:hint="eastAsia"/>
          <w:kern w:val="0"/>
          <w:sz w:val="24"/>
          <w:szCs w:val="24"/>
        </w:rPr>
        <w:t>は当社の提携先等の第三者が提供するサービス又はコンテンツ</w:t>
      </w:r>
      <w:r>
        <w:rPr>
          <w:rFonts w:ascii="ＭＳ Ｐゴシック" w:eastAsia="ＭＳ Ｐゴシック" w:hAnsi="ＭＳ Ｐゴシック" w:cs="ＭＳ Ｐゴシック" w:hint="eastAsia"/>
          <w:kern w:val="0"/>
          <w:sz w:val="24"/>
          <w:szCs w:val="24"/>
        </w:rPr>
        <w:t>（以下</w:t>
      </w:r>
      <w:r w:rsidRPr="00BC6366">
        <w:rPr>
          <w:rFonts w:ascii="ＭＳ Ｐゴシック" w:eastAsia="ＭＳ Ｐゴシック" w:hAnsi="ＭＳ Ｐゴシック" w:cs="ＭＳ Ｐゴシック" w:hint="eastAsia"/>
          <w:b/>
          <w:bCs/>
          <w:kern w:val="0"/>
          <w:sz w:val="24"/>
          <w:szCs w:val="24"/>
        </w:rPr>
        <w:t>「第三者提供サービス等」</w:t>
      </w:r>
      <w:r>
        <w:rPr>
          <w:rFonts w:ascii="ＭＳ Ｐゴシック" w:eastAsia="ＭＳ Ｐゴシック" w:hAnsi="ＭＳ Ｐゴシック" w:cs="ＭＳ Ｐゴシック" w:hint="eastAsia"/>
          <w:kern w:val="0"/>
          <w:sz w:val="24"/>
          <w:szCs w:val="24"/>
        </w:rPr>
        <w:t>といいます。）</w:t>
      </w:r>
      <w:r w:rsidRPr="003E7A74">
        <w:rPr>
          <w:rFonts w:ascii="ＭＳ Ｐゴシック" w:eastAsia="ＭＳ Ｐゴシック" w:hAnsi="ＭＳ Ｐゴシック" w:cs="ＭＳ Ｐゴシック" w:hint="eastAsia"/>
          <w:kern w:val="0"/>
          <w:sz w:val="24"/>
          <w:szCs w:val="24"/>
        </w:rPr>
        <w:t>を含む場合があります。第三者提供サービス</w:t>
      </w:r>
      <w:r>
        <w:rPr>
          <w:rFonts w:ascii="ＭＳ Ｐゴシック" w:eastAsia="ＭＳ Ｐゴシック" w:hAnsi="ＭＳ Ｐゴシック" w:cs="ＭＳ Ｐゴシック" w:hint="eastAsia"/>
          <w:kern w:val="0"/>
          <w:sz w:val="24"/>
          <w:szCs w:val="24"/>
        </w:rPr>
        <w:t>等</w:t>
      </w:r>
      <w:r w:rsidRPr="003E7A74">
        <w:rPr>
          <w:rFonts w:ascii="ＭＳ Ｐゴシック" w:eastAsia="ＭＳ Ｐゴシック" w:hAnsi="ＭＳ Ｐゴシック" w:cs="ＭＳ Ｐゴシック" w:hint="eastAsia"/>
          <w:kern w:val="0"/>
          <w:sz w:val="24"/>
          <w:szCs w:val="24"/>
        </w:rPr>
        <w:t>に対する責任は、これを提供する事業者が負うものとし、当社は</w:t>
      </w:r>
      <w:r>
        <w:rPr>
          <w:rFonts w:ascii="ＭＳ Ｐゴシック" w:eastAsia="ＭＳ Ｐゴシック" w:hAnsi="ＭＳ Ｐゴシック" w:cs="ＭＳ Ｐゴシック" w:hint="eastAsia"/>
          <w:kern w:val="0"/>
          <w:sz w:val="24"/>
          <w:szCs w:val="24"/>
        </w:rPr>
        <w:t>その責任を</w:t>
      </w:r>
      <w:r w:rsidRPr="003E7A74">
        <w:rPr>
          <w:rFonts w:ascii="ＭＳ Ｐゴシック" w:eastAsia="ＭＳ Ｐゴシック" w:hAnsi="ＭＳ Ｐゴシック" w:cs="ＭＳ Ｐゴシック" w:hint="eastAsia"/>
          <w:kern w:val="0"/>
          <w:sz w:val="24"/>
          <w:szCs w:val="24"/>
        </w:rPr>
        <w:t>負</w:t>
      </w:r>
      <w:r>
        <w:rPr>
          <w:rFonts w:ascii="ＭＳ Ｐゴシック" w:eastAsia="ＭＳ Ｐゴシック" w:hAnsi="ＭＳ Ｐゴシック" w:cs="ＭＳ Ｐゴシック" w:hint="eastAsia"/>
          <w:kern w:val="0"/>
          <w:sz w:val="24"/>
          <w:szCs w:val="24"/>
        </w:rPr>
        <w:t>いません</w:t>
      </w:r>
      <w:r w:rsidRPr="003E7A74">
        <w:rPr>
          <w:rFonts w:ascii="ＭＳ Ｐゴシック" w:eastAsia="ＭＳ Ｐゴシック" w:hAnsi="ＭＳ Ｐゴシック" w:cs="ＭＳ Ｐゴシック" w:hint="eastAsia"/>
          <w:kern w:val="0"/>
          <w:sz w:val="24"/>
          <w:szCs w:val="24"/>
        </w:rPr>
        <w:t>。</w:t>
      </w:r>
    </w:p>
    <w:p w14:paraId="22AAFF29" w14:textId="0EF0BF0B" w:rsidR="003E7A74" w:rsidRDefault="002869EC" w:rsidP="003E7A74">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当社は、</w:t>
      </w:r>
      <w:r w:rsidRPr="002869EC">
        <w:rPr>
          <w:rFonts w:ascii="ＭＳ Ｐゴシック" w:eastAsia="ＭＳ Ｐゴシック" w:hAnsi="ＭＳ Ｐゴシック" w:cs="ＭＳ Ｐゴシック" w:hint="eastAsia"/>
          <w:kern w:val="0"/>
          <w:sz w:val="24"/>
          <w:szCs w:val="24"/>
        </w:rPr>
        <w:t>以下の事由により、利用者に事前に通知することなく、</w:t>
      </w:r>
      <w:r>
        <w:rPr>
          <w:rFonts w:ascii="ＭＳ Ｐゴシック" w:eastAsia="ＭＳ Ｐゴシック" w:hAnsi="ＭＳ Ｐゴシック" w:cs="ＭＳ Ｐゴシック" w:hint="eastAsia"/>
          <w:kern w:val="0"/>
          <w:sz w:val="24"/>
          <w:szCs w:val="24"/>
        </w:rPr>
        <w:t>やむを得ず</w:t>
      </w:r>
      <w:r w:rsidRPr="002869EC">
        <w:rPr>
          <w:rFonts w:ascii="ＭＳ Ｐゴシック" w:eastAsia="ＭＳ Ｐゴシック" w:hAnsi="ＭＳ Ｐゴシック" w:cs="ＭＳ Ｐゴシック" w:hint="eastAsia"/>
          <w:kern w:val="0"/>
          <w:sz w:val="24"/>
          <w:szCs w:val="24"/>
        </w:rPr>
        <w:t>一時的に本サービスの提供を中断することがあり</w:t>
      </w:r>
      <w:r>
        <w:rPr>
          <w:rFonts w:ascii="ＭＳ Ｐゴシック" w:eastAsia="ＭＳ Ｐゴシック" w:hAnsi="ＭＳ Ｐゴシック" w:cs="ＭＳ Ｐゴシック" w:hint="eastAsia"/>
          <w:kern w:val="0"/>
          <w:sz w:val="24"/>
          <w:szCs w:val="24"/>
        </w:rPr>
        <w:t>、利用者はこれに予め同意するものとします。</w:t>
      </w:r>
    </w:p>
    <w:p w14:paraId="624210F0" w14:textId="320AF6F0" w:rsidR="002869EC" w:rsidRDefault="002869EC" w:rsidP="002869EC">
      <w:pPr>
        <w:widowControl/>
        <w:numPr>
          <w:ilvl w:val="1"/>
          <w:numId w:val="28"/>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本設備の保守・点検・修理等を行う場合</w:t>
      </w:r>
    </w:p>
    <w:p w14:paraId="69B0317F" w14:textId="0F52DD0B" w:rsidR="002869EC" w:rsidRDefault="002869EC" w:rsidP="002869EC">
      <w:pPr>
        <w:widowControl/>
        <w:numPr>
          <w:ilvl w:val="1"/>
          <w:numId w:val="28"/>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本設備が故障</w:t>
      </w:r>
      <w:r>
        <w:rPr>
          <w:rFonts w:ascii="ＭＳ Ｐゴシック" w:eastAsia="ＭＳ Ｐゴシック" w:hAnsi="ＭＳ Ｐゴシック" w:cs="ＭＳ Ｐゴシック" w:hint="eastAsia"/>
          <w:kern w:val="0"/>
          <w:sz w:val="24"/>
          <w:szCs w:val="24"/>
        </w:rPr>
        <w:t>・障害等により</w:t>
      </w:r>
      <w:r w:rsidRPr="001D69A2">
        <w:rPr>
          <w:rFonts w:ascii="ＭＳ Ｐゴシック" w:eastAsia="ＭＳ Ｐゴシック" w:hAnsi="ＭＳ Ｐゴシック" w:cs="ＭＳ Ｐゴシック"/>
          <w:kern w:val="0"/>
          <w:sz w:val="24"/>
          <w:szCs w:val="24"/>
        </w:rPr>
        <w:t>本サービスの提供が</w:t>
      </w:r>
      <w:r>
        <w:rPr>
          <w:rFonts w:ascii="ＭＳ Ｐゴシック" w:eastAsia="ＭＳ Ｐゴシック" w:hAnsi="ＭＳ Ｐゴシック" w:cs="ＭＳ Ｐゴシック" w:hint="eastAsia"/>
          <w:kern w:val="0"/>
          <w:sz w:val="24"/>
          <w:szCs w:val="24"/>
        </w:rPr>
        <w:t>困難に</w:t>
      </w:r>
      <w:r w:rsidRPr="001D69A2">
        <w:rPr>
          <w:rFonts w:ascii="ＭＳ Ｐゴシック" w:eastAsia="ＭＳ Ｐゴシック" w:hAnsi="ＭＳ Ｐゴシック" w:cs="ＭＳ Ｐゴシック"/>
          <w:kern w:val="0"/>
          <w:sz w:val="24"/>
          <w:szCs w:val="24"/>
        </w:rPr>
        <w:t>なった場合</w:t>
      </w:r>
    </w:p>
    <w:p w14:paraId="78F6AB03" w14:textId="4D7A7653" w:rsidR="002869EC" w:rsidRDefault="002869EC" w:rsidP="002869EC">
      <w:pPr>
        <w:widowControl/>
        <w:numPr>
          <w:ilvl w:val="1"/>
          <w:numId w:val="28"/>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天変地異等不可抗力により本サービスの提供が困難になった場合</w:t>
      </w:r>
    </w:p>
    <w:p w14:paraId="6E1A3C12" w14:textId="79EDAD8B" w:rsidR="002869EC" w:rsidRDefault="002869EC" w:rsidP="00BC6366">
      <w:pPr>
        <w:widowControl/>
        <w:numPr>
          <w:ilvl w:val="1"/>
          <w:numId w:val="28"/>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その他、運用上又は技術上、本サービスの提供</w:t>
      </w:r>
      <w:r>
        <w:rPr>
          <w:rFonts w:ascii="ＭＳ Ｐゴシック" w:eastAsia="ＭＳ Ｐゴシック" w:hAnsi="ＭＳ Ｐゴシック" w:cs="ＭＳ Ｐゴシック" w:hint="eastAsia"/>
          <w:kern w:val="0"/>
          <w:sz w:val="24"/>
          <w:szCs w:val="24"/>
        </w:rPr>
        <w:t>を</w:t>
      </w:r>
      <w:r w:rsidRPr="001D69A2">
        <w:rPr>
          <w:rFonts w:ascii="ＭＳ Ｐゴシック" w:eastAsia="ＭＳ Ｐゴシック" w:hAnsi="ＭＳ Ｐゴシック" w:cs="ＭＳ Ｐゴシック"/>
          <w:kern w:val="0"/>
          <w:sz w:val="24"/>
          <w:szCs w:val="24"/>
        </w:rPr>
        <w:t>一時的</w:t>
      </w:r>
      <w:r>
        <w:rPr>
          <w:rFonts w:ascii="ＭＳ Ｐゴシック" w:eastAsia="ＭＳ Ｐゴシック" w:hAnsi="ＭＳ Ｐゴシック" w:cs="ＭＳ Ｐゴシック" w:hint="eastAsia"/>
          <w:kern w:val="0"/>
          <w:sz w:val="24"/>
          <w:szCs w:val="24"/>
        </w:rPr>
        <w:t>に</w:t>
      </w:r>
      <w:r w:rsidRPr="001D69A2">
        <w:rPr>
          <w:rFonts w:ascii="ＭＳ Ｐゴシック" w:eastAsia="ＭＳ Ｐゴシック" w:hAnsi="ＭＳ Ｐゴシック" w:cs="ＭＳ Ｐゴシック"/>
          <w:kern w:val="0"/>
          <w:sz w:val="24"/>
          <w:szCs w:val="24"/>
        </w:rPr>
        <w:t>中断</w:t>
      </w:r>
      <w:r>
        <w:rPr>
          <w:rFonts w:ascii="ＭＳ Ｐゴシック" w:eastAsia="ＭＳ Ｐゴシック" w:hAnsi="ＭＳ Ｐゴシック" w:cs="ＭＳ Ｐゴシック" w:hint="eastAsia"/>
          <w:kern w:val="0"/>
          <w:sz w:val="24"/>
          <w:szCs w:val="24"/>
        </w:rPr>
        <w:t>すべきであると</w:t>
      </w:r>
      <w:r w:rsidRPr="001D69A2">
        <w:rPr>
          <w:rFonts w:ascii="ＭＳ Ｐゴシック" w:eastAsia="ＭＳ Ｐゴシック" w:hAnsi="ＭＳ Ｐゴシック" w:cs="ＭＳ Ｐゴシック"/>
          <w:kern w:val="0"/>
          <w:sz w:val="24"/>
          <w:szCs w:val="24"/>
        </w:rPr>
        <w:t>当社が</w:t>
      </w:r>
      <w:r>
        <w:rPr>
          <w:rFonts w:ascii="ＭＳ Ｐゴシック" w:eastAsia="ＭＳ Ｐゴシック" w:hAnsi="ＭＳ Ｐゴシック" w:cs="ＭＳ Ｐゴシック" w:hint="eastAsia"/>
          <w:kern w:val="0"/>
          <w:sz w:val="24"/>
          <w:szCs w:val="24"/>
        </w:rPr>
        <w:t>合理的に</w:t>
      </w:r>
      <w:r w:rsidRPr="001D69A2">
        <w:rPr>
          <w:rFonts w:ascii="ＭＳ Ｐゴシック" w:eastAsia="ＭＳ Ｐゴシック" w:hAnsi="ＭＳ Ｐゴシック" w:cs="ＭＳ Ｐゴシック"/>
          <w:kern w:val="0"/>
          <w:sz w:val="24"/>
          <w:szCs w:val="24"/>
        </w:rPr>
        <w:t>判断した場合</w:t>
      </w:r>
    </w:p>
    <w:p w14:paraId="4BC32D89" w14:textId="77777777" w:rsidR="00A942D2" w:rsidRDefault="003E7A74" w:rsidP="00A942D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当社は、障害発生時における復旧に供することを目的に、必要な範囲で</w:t>
      </w:r>
      <w:r>
        <w:rPr>
          <w:rFonts w:ascii="ＭＳ Ｐゴシック" w:eastAsia="ＭＳ Ｐゴシック" w:hAnsi="ＭＳ Ｐゴシック" w:cs="ＭＳ Ｐゴシック" w:hint="eastAsia"/>
          <w:kern w:val="0"/>
          <w:sz w:val="24"/>
          <w:szCs w:val="24"/>
        </w:rPr>
        <w:t>利用者情報の</w:t>
      </w:r>
      <w:r w:rsidRPr="001D69A2">
        <w:rPr>
          <w:rFonts w:ascii="ＭＳ Ｐゴシック" w:eastAsia="ＭＳ Ｐゴシック" w:hAnsi="ＭＳ Ｐゴシック" w:cs="ＭＳ Ｐゴシック"/>
          <w:kern w:val="0"/>
          <w:sz w:val="24"/>
          <w:szCs w:val="24"/>
        </w:rPr>
        <w:t>バックアップ</w:t>
      </w:r>
      <w:r>
        <w:rPr>
          <w:rFonts w:ascii="ＭＳ Ｐゴシック" w:eastAsia="ＭＳ Ｐゴシック" w:hAnsi="ＭＳ Ｐゴシック" w:cs="ＭＳ Ｐゴシック" w:hint="eastAsia"/>
          <w:kern w:val="0"/>
          <w:sz w:val="24"/>
          <w:szCs w:val="24"/>
        </w:rPr>
        <w:t>措置を実施します</w:t>
      </w:r>
      <w:r w:rsidRPr="001D69A2">
        <w:rPr>
          <w:rFonts w:ascii="ＭＳ Ｐゴシック" w:eastAsia="ＭＳ Ｐゴシック" w:hAnsi="ＭＳ Ｐゴシック" w:cs="ＭＳ Ｐゴシック"/>
          <w:kern w:val="0"/>
          <w:sz w:val="24"/>
          <w:szCs w:val="24"/>
        </w:rPr>
        <w:t>が、利用者は、当社に対し当該バックアップ</w:t>
      </w:r>
      <w:r>
        <w:rPr>
          <w:rFonts w:ascii="ＭＳ Ｐゴシック" w:eastAsia="ＭＳ Ｐゴシック" w:hAnsi="ＭＳ Ｐゴシック" w:cs="ＭＳ Ｐゴシック" w:hint="eastAsia"/>
          <w:kern w:val="0"/>
          <w:sz w:val="24"/>
          <w:szCs w:val="24"/>
        </w:rPr>
        <w:t>措置に関する</w:t>
      </w:r>
      <w:r w:rsidRPr="001D69A2">
        <w:rPr>
          <w:rFonts w:ascii="ＭＳ Ｐゴシック" w:eastAsia="ＭＳ Ｐゴシック" w:hAnsi="ＭＳ Ｐゴシック" w:cs="ＭＳ Ｐゴシック"/>
          <w:kern w:val="0"/>
          <w:sz w:val="24"/>
          <w:szCs w:val="24"/>
        </w:rPr>
        <w:t>如何なる請求</w:t>
      </w:r>
      <w:r>
        <w:rPr>
          <w:rFonts w:ascii="ＭＳ Ｐゴシック" w:eastAsia="ＭＳ Ｐゴシック" w:hAnsi="ＭＳ Ｐゴシック" w:cs="ＭＳ Ｐゴシック" w:hint="eastAsia"/>
          <w:kern w:val="0"/>
          <w:sz w:val="24"/>
          <w:szCs w:val="24"/>
        </w:rPr>
        <w:t>（利用者の過失によるデータ喪失に対する復元要求</w:t>
      </w:r>
      <w:r w:rsidR="00A942D2">
        <w:rPr>
          <w:rFonts w:ascii="ＭＳ Ｐゴシック" w:eastAsia="ＭＳ Ｐゴシック" w:hAnsi="ＭＳ Ｐゴシック" w:cs="ＭＳ Ｐゴシック" w:hint="eastAsia"/>
          <w:kern w:val="0"/>
          <w:sz w:val="24"/>
          <w:szCs w:val="24"/>
        </w:rPr>
        <w:t>を含みますが、これに限られません。</w:t>
      </w:r>
      <w:r>
        <w:rPr>
          <w:rFonts w:ascii="ＭＳ Ｐゴシック" w:eastAsia="ＭＳ Ｐゴシック" w:hAnsi="ＭＳ Ｐゴシック" w:cs="ＭＳ Ｐゴシック" w:hint="eastAsia"/>
          <w:kern w:val="0"/>
          <w:sz w:val="24"/>
          <w:szCs w:val="24"/>
        </w:rPr>
        <w:t>）</w:t>
      </w:r>
      <w:r w:rsidRPr="001D69A2">
        <w:rPr>
          <w:rFonts w:ascii="ＭＳ Ｐゴシック" w:eastAsia="ＭＳ Ｐゴシック" w:hAnsi="ＭＳ Ｐゴシック" w:cs="ＭＳ Ｐゴシック" w:hint="eastAsia"/>
          <w:kern w:val="0"/>
          <w:sz w:val="24"/>
          <w:szCs w:val="24"/>
        </w:rPr>
        <w:t>も</w:t>
      </w:r>
      <w:r w:rsidRPr="001D69A2">
        <w:rPr>
          <w:rFonts w:ascii="ＭＳ Ｐゴシック" w:eastAsia="ＭＳ Ｐゴシック" w:hAnsi="ＭＳ Ｐゴシック" w:cs="ＭＳ Ｐゴシック"/>
          <w:kern w:val="0"/>
          <w:sz w:val="24"/>
          <w:szCs w:val="24"/>
        </w:rPr>
        <w:t>なすことはできないものとします。</w:t>
      </w:r>
    </w:p>
    <w:p w14:paraId="2221516C" w14:textId="03099092" w:rsidR="00A942D2" w:rsidRDefault="00A942D2" w:rsidP="00A942D2">
      <w:pPr>
        <w:widowControl/>
        <w:numPr>
          <w:ilvl w:val="0"/>
          <w:numId w:val="12"/>
        </w:numPr>
        <w:spacing w:before="100" w:beforeAutospacing="1" w:after="100" w:afterAutospacing="1"/>
        <w:jc w:val="left"/>
        <w:rPr>
          <w:rFonts w:ascii="ＭＳ Ｐゴシック" w:eastAsia="ＭＳ Ｐゴシック" w:hAnsi="ＭＳ Ｐゴシック" w:cs="ＭＳ Ｐゴシック"/>
          <w:kern w:val="0"/>
          <w:sz w:val="24"/>
          <w:szCs w:val="24"/>
        </w:rPr>
      </w:pPr>
      <w:r w:rsidRPr="00A942D2">
        <w:rPr>
          <w:rFonts w:ascii="ＭＳ Ｐゴシック" w:eastAsia="ＭＳ Ｐゴシック" w:hAnsi="ＭＳ Ｐゴシック" w:cs="ＭＳ Ｐゴシック"/>
          <w:kern w:val="0"/>
          <w:sz w:val="24"/>
          <w:szCs w:val="24"/>
        </w:rPr>
        <w:t>当社は、本サービスに関して利用者又は第三者に直接的又は間接的に生じた一切の損害（ハードウェア、ソフトウェア等の破損、不具合を含みます。また、通常障害、特別損害を問いません。）及び第三者から</w:t>
      </w:r>
      <w:r>
        <w:rPr>
          <w:rFonts w:ascii="ＭＳ Ｐゴシック" w:eastAsia="ＭＳ Ｐゴシック" w:hAnsi="ＭＳ Ｐゴシック" w:cs="ＭＳ Ｐゴシック" w:hint="eastAsia"/>
          <w:kern w:val="0"/>
          <w:sz w:val="24"/>
          <w:szCs w:val="24"/>
        </w:rPr>
        <w:t>の</w:t>
      </w:r>
      <w:r w:rsidRPr="00A942D2">
        <w:rPr>
          <w:rFonts w:ascii="ＭＳ Ｐゴシック" w:eastAsia="ＭＳ Ｐゴシック" w:hAnsi="ＭＳ Ｐゴシック" w:cs="ＭＳ Ｐゴシック"/>
          <w:kern w:val="0"/>
          <w:sz w:val="24"/>
          <w:szCs w:val="24"/>
        </w:rPr>
        <w:t>請求等について、その損害が当社の故意又は重過失による場合を除いて、一切責任を負わないものとします。</w:t>
      </w:r>
    </w:p>
    <w:p w14:paraId="76EDE3B9" w14:textId="331B5F6E" w:rsidR="001D69A2" w:rsidRDefault="001D69A2" w:rsidP="007B210A">
      <w:pPr>
        <w:widowControl/>
        <w:spacing w:before="100" w:beforeAutospacing="1" w:after="100" w:afterAutospacing="1"/>
        <w:jc w:val="left"/>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第9条（</w:t>
      </w:r>
      <w:r w:rsidR="00792EBF">
        <w:rPr>
          <w:rFonts w:ascii="ＭＳ Ｐゴシック" w:eastAsia="ＭＳ Ｐゴシック" w:hAnsi="ＭＳ Ｐゴシック" w:cs="ＭＳ Ｐゴシック" w:hint="eastAsia"/>
          <w:b/>
          <w:bCs/>
          <w:kern w:val="0"/>
          <w:sz w:val="27"/>
          <w:szCs w:val="27"/>
        </w:rPr>
        <w:t>損害賠償</w:t>
      </w:r>
      <w:r w:rsidRPr="001D69A2">
        <w:rPr>
          <w:rFonts w:ascii="ＭＳ Ｐゴシック" w:eastAsia="ＭＳ Ｐゴシック" w:hAnsi="ＭＳ Ｐゴシック" w:cs="ＭＳ Ｐゴシック"/>
          <w:b/>
          <w:bCs/>
          <w:kern w:val="0"/>
          <w:sz w:val="27"/>
          <w:szCs w:val="27"/>
        </w:rPr>
        <w:t>）</w:t>
      </w:r>
    </w:p>
    <w:p w14:paraId="30EF5C86" w14:textId="08353241" w:rsidR="00C61620" w:rsidRDefault="00792EBF" w:rsidP="00BC6366">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w:t>
      </w:r>
      <w:r w:rsidRPr="00BC6366">
        <w:rPr>
          <w:rFonts w:ascii="ＭＳ Ｐゴシック" w:eastAsia="ＭＳ Ｐゴシック" w:hAnsi="ＭＳ Ｐゴシック" w:cs="ＭＳ Ｐゴシック" w:hint="eastAsia"/>
          <w:kern w:val="0"/>
          <w:sz w:val="24"/>
          <w:szCs w:val="24"/>
        </w:rPr>
        <w:t>は、本規約に違反することにより、又は</w:t>
      </w:r>
      <w:r>
        <w:rPr>
          <w:rFonts w:ascii="ＭＳ Ｐゴシック" w:eastAsia="ＭＳ Ｐゴシック" w:hAnsi="ＭＳ Ｐゴシック" w:cs="ＭＳ Ｐゴシック" w:hint="eastAsia"/>
          <w:kern w:val="0"/>
          <w:sz w:val="24"/>
          <w:szCs w:val="24"/>
        </w:rPr>
        <w:t>サービス</w:t>
      </w:r>
      <w:r w:rsidRPr="00BC6366">
        <w:rPr>
          <w:rFonts w:ascii="ＭＳ Ｐゴシック" w:eastAsia="ＭＳ Ｐゴシック" w:hAnsi="ＭＳ Ｐゴシック" w:cs="ＭＳ Ｐゴシック" w:hint="eastAsia"/>
          <w:kern w:val="0"/>
          <w:sz w:val="24"/>
          <w:szCs w:val="24"/>
        </w:rPr>
        <w:t>の利用に関連して当社に損害を与えた場合、当社に対しその損害を賠償</w:t>
      </w:r>
      <w:r w:rsidR="000720A0">
        <w:rPr>
          <w:rFonts w:ascii="ＭＳ Ｐゴシック" w:eastAsia="ＭＳ Ｐゴシック" w:hAnsi="ＭＳ Ｐゴシック" w:cs="ＭＳ Ｐゴシック" w:hint="eastAsia"/>
          <w:kern w:val="0"/>
          <w:sz w:val="24"/>
          <w:szCs w:val="24"/>
        </w:rPr>
        <w:t>するものとします。また、利用者</w:t>
      </w:r>
      <w:r w:rsidR="000720A0" w:rsidRPr="000720A0">
        <w:rPr>
          <w:rFonts w:ascii="ＭＳ Ｐゴシック" w:eastAsia="ＭＳ Ｐゴシック" w:hAnsi="ＭＳ Ｐゴシック" w:cs="ＭＳ Ｐゴシック"/>
          <w:kern w:val="0"/>
          <w:sz w:val="24"/>
          <w:szCs w:val="24"/>
        </w:rPr>
        <w:t>が、本</w:t>
      </w:r>
      <w:r w:rsidR="000720A0">
        <w:rPr>
          <w:rFonts w:ascii="ＭＳ Ｐゴシック" w:eastAsia="ＭＳ Ｐゴシック" w:hAnsi="ＭＳ Ｐゴシック" w:cs="ＭＳ Ｐゴシック" w:hint="eastAsia"/>
          <w:kern w:val="0"/>
          <w:sz w:val="24"/>
          <w:szCs w:val="24"/>
        </w:rPr>
        <w:t>サービス</w:t>
      </w:r>
      <w:r w:rsidR="000720A0" w:rsidRPr="000720A0">
        <w:rPr>
          <w:rFonts w:ascii="ＭＳ Ｐゴシック" w:eastAsia="ＭＳ Ｐゴシック" w:hAnsi="ＭＳ Ｐゴシック" w:cs="ＭＳ Ｐゴシック"/>
          <w:kern w:val="0"/>
          <w:sz w:val="24"/>
          <w:szCs w:val="24"/>
        </w:rPr>
        <w:t>に関連して</w:t>
      </w:r>
      <w:r w:rsidR="000720A0">
        <w:rPr>
          <w:rFonts w:ascii="ＭＳ Ｐゴシック" w:eastAsia="ＭＳ Ｐゴシック" w:hAnsi="ＭＳ Ｐゴシック" w:cs="ＭＳ Ｐゴシック" w:hint="eastAsia"/>
          <w:kern w:val="0"/>
          <w:sz w:val="24"/>
          <w:szCs w:val="24"/>
        </w:rPr>
        <w:t>他の利用者を含む</w:t>
      </w:r>
      <w:r w:rsidR="000720A0" w:rsidRPr="000720A0">
        <w:rPr>
          <w:rFonts w:ascii="ＭＳ Ｐゴシック" w:eastAsia="ＭＳ Ｐゴシック" w:hAnsi="ＭＳ Ｐゴシック" w:cs="ＭＳ Ｐゴシック"/>
          <w:kern w:val="0"/>
          <w:sz w:val="24"/>
          <w:szCs w:val="24"/>
        </w:rPr>
        <w:t>第三者からクレームを受け又はそれらの者との間で紛争を生じた場合には、直ちにその内容を当社に通知するとともに、</w:t>
      </w:r>
      <w:r w:rsidR="000720A0">
        <w:rPr>
          <w:rFonts w:ascii="ＭＳ Ｐゴシック" w:eastAsia="ＭＳ Ｐゴシック" w:hAnsi="ＭＳ Ｐゴシック" w:cs="ＭＳ Ｐゴシック" w:hint="eastAsia"/>
          <w:kern w:val="0"/>
          <w:sz w:val="24"/>
          <w:szCs w:val="24"/>
        </w:rPr>
        <w:t>利用者</w:t>
      </w:r>
      <w:r w:rsidR="000720A0" w:rsidRPr="000720A0">
        <w:rPr>
          <w:rFonts w:ascii="ＭＳ Ｐゴシック" w:eastAsia="ＭＳ Ｐゴシック" w:hAnsi="ＭＳ Ｐゴシック" w:cs="ＭＳ Ｐゴシック"/>
          <w:kern w:val="0"/>
          <w:sz w:val="24"/>
          <w:szCs w:val="24"/>
        </w:rPr>
        <w:t>の費用と責任において当該クレーム又は紛争を処理し、当社からの要請に基づき、その経過及び結果を当社に報告するものとします。</w:t>
      </w:r>
    </w:p>
    <w:p w14:paraId="1C336AC3" w14:textId="7E705282" w:rsidR="00C61620" w:rsidRPr="00792EBF" w:rsidRDefault="00C61620" w:rsidP="00C61620">
      <w:pPr>
        <w:widowControl/>
        <w:spacing w:before="100" w:beforeAutospacing="1" w:after="100" w:afterAutospacing="1"/>
        <w:jc w:val="left"/>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w:t>
      </w:r>
      <w:r>
        <w:rPr>
          <w:rFonts w:ascii="ＭＳ Ｐゴシック" w:eastAsia="ＭＳ Ｐゴシック" w:hAnsi="ＭＳ Ｐゴシック" w:cs="ＭＳ Ｐゴシック" w:hint="eastAsia"/>
          <w:b/>
          <w:bCs/>
          <w:kern w:val="0"/>
          <w:sz w:val="27"/>
          <w:szCs w:val="27"/>
        </w:rPr>
        <w:t>10</w:t>
      </w:r>
      <w:r w:rsidRPr="001D69A2">
        <w:rPr>
          <w:rFonts w:ascii="ＭＳ Ｐゴシック" w:eastAsia="ＭＳ Ｐゴシック" w:hAnsi="ＭＳ Ｐゴシック" w:cs="ＭＳ Ｐゴシック"/>
          <w:b/>
          <w:bCs/>
          <w:kern w:val="0"/>
          <w:sz w:val="27"/>
          <w:szCs w:val="27"/>
        </w:rPr>
        <w:t>条（</w:t>
      </w:r>
      <w:r w:rsidR="002C5472">
        <w:rPr>
          <w:rFonts w:ascii="ＭＳ Ｐゴシック" w:eastAsia="ＭＳ Ｐゴシック" w:hAnsi="ＭＳ Ｐゴシック" w:cs="ＭＳ Ｐゴシック" w:hint="eastAsia"/>
          <w:b/>
          <w:bCs/>
          <w:kern w:val="0"/>
          <w:sz w:val="27"/>
          <w:szCs w:val="27"/>
        </w:rPr>
        <w:t>秘密情報</w:t>
      </w:r>
      <w:r w:rsidRPr="001D69A2">
        <w:rPr>
          <w:rFonts w:ascii="ＭＳ Ｐゴシック" w:eastAsia="ＭＳ Ｐゴシック" w:hAnsi="ＭＳ Ｐゴシック" w:cs="ＭＳ Ｐゴシック"/>
          <w:b/>
          <w:bCs/>
          <w:kern w:val="0"/>
          <w:sz w:val="27"/>
          <w:szCs w:val="27"/>
        </w:rPr>
        <w:t>）</w:t>
      </w:r>
    </w:p>
    <w:p w14:paraId="66CA872F" w14:textId="34DD0D12" w:rsidR="00586AB9" w:rsidRDefault="002C5472" w:rsidP="00BC63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利用者は、本規約</w:t>
      </w:r>
      <w:r>
        <w:rPr>
          <w:rFonts w:ascii="ＭＳ Ｐゴシック" w:eastAsia="ＭＳ Ｐゴシック" w:hAnsi="ＭＳ Ｐゴシック" w:cs="ＭＳ Ｐゴシック"/>
          <w:kern w:val="0"/>
          <w:sz w:val="24"/>
          <w:szCs w:val="24"/>
        </w:rPr>
        <w:t>又は本</w:t>
      </w:r>
      <w:r>
        <w:rPr>
          <w:rFonts w:ascii="ＭＳ Ｐゴシック" w:eastAsia="ＭＳ Ｐゴシック" w:hAnsi="ＭＳ Ｐゴシック" w:cs="ＭＳ Ｐゴシック" w:hint="eastAsia"/>
          <w:kern w:val="0"/>
          <w:sz w:val="24"/>
          <w:szCs w:val="24"/>
        </w:rPr>
        <w:t>サービス</w:t>
      </w:r>
      <w:r>
        <w:rPr>
          <w:rFonts w:ascii="ＭＳ Ｐゴシック" w:eastAsia="ＭＳ Ｐゴシック" w:hAnsi="ＭＳ Ｐゴシック" w:cs="ＭＳ Ｐゴシック"/>
          <w:kern w:val="0"/>
          <w:sz w:val="24"/>
          <w:szCs w:val="24"/>
        </w:rPr>
        <w:t>に関連して、当社より書面、口頭</w:t>
      </w:r>
      <w:r>
        <w:rPr>
          <w:rFonts w:ascii="ＭＳ Ｐゴシック" w:eastAsia="ＭＳ Ｐゴシック" w:hAnsi="ＭＳ Ｐゴシック" w:cs="ＭＳ Ｐゴシック" w:hint="eastAsia"/>
          <w:kern w:val="0"/>
          <w:sz w:val="24"/>
          <w:szCs w:val="24"/>
        </w:rPr>
        <w:t>又</w:t>
      </w:r>
      <w:r w:rsidRPr="002C5472">
        <w:rPr>
          <w:rFonts w:ascii="ＭＳ Ｐゴシック" w:eastAsia="ＭＳ Ｐゴシック" w:hAnsi="ＭＳ Ｐゴシック" w:cs="ＭＳ Ｐゴシック"/>
          <w:kern w:val="0"/>
          <w:sz w:val="24"/>
          <w:szCs w:val="24"/>
        </w:rPr>
        <w:t>は記録媒体等により提供若</w:t>
      </w:r>
      <w:r>
        <w:rPr>
          <w:rFonts w:ascii="ＭＳ Ｐゴシック" w:eastAsia="ＭＳ Ｐゴシック" w:hAnsi="ＭＳ Ｐゴシック" w:cs="ＭＳ Ｐゴシック"/>
          <w:kern w:val="0"/>
          <w:sz w:val="24"/>
          <w:szCs w:val="24"/>
        </w:rPr>
        <w:t>しくは開示されたか、又は知り得た、当社の技術、営業、業務、組織その他の事項に関する</w:t>
      </w:r>
      <w:r w:rsidRPr="002C5472">
        <w:rPr>
          <w:rFonts w:ascii="ＭＳ Ｐゴシック" w:eastAsia="ＭＳ Ｐゴシック" w:hAnsi="ＭＳ Ｐゴシック" w:cs="ＭＳ Ｐゴシック"/>
          <w:kern w:val="0"/>
          <w:sz w:val="24"/>
          <w:szCs w:val="24"/>
        </w:rPr>
        <w:t>情報（</w:t>
      </w:r>
      <w:r>
        <w:rPr>
          <w:rFonts w:ascii="ＭＳ Ｐゴシック" w:eastAsia="ＭＳ Ｐゴシック" w:hAnsi="ＭＳ Ｐゴシック" w:cs="ＭＳ Ｐゴシック" w:hint="eastAsia"/>
          <w:kern w:val="0"/>
          <w:sz w:val="24"/>
          <w:szCs w:val="24"/>
        </w:rPr>
        <w:t>以下「秘密情報」といいます。</w:t>
      </w:r>
      <w:r>
        <w:rPr>
          <w:rFonts w:ascii="ＭＳ Ｐゴシック" w:eastAsia="ＭＳ Ｐゴシック" w:hAnsi="ＭＳ Ｐゴシック" w:cs="ＭＳ Ｐゴシック"/>
          <w:kern w:val="0"/>
          <w:sz w:val="24"/>
          <w:szCs w:val="24"/>
        </w:rPr>
        <w:t>）</w:t>
      </w:r>
      <w:r>
        <w:rPr>
          <w:rFonts w:ascii="ＭＳ Ｐゴシック" w:eastAsia="ＭＳ Ｐゴシック" w:hAnsi="ＭＳ Ｐゴシック" w:cs="ＭＳ Ｐゴシック" w:hint="eastAsia"/>
          <w:kern w:val="0"/>
          <w:sz w:val="24"/>
          <w:szCs w:val="24"/>
        </w:rPr>
        <w:t>を当社の同意なく</w:t>
      </w:r>
      <w:r w:rsidR="00316FEE">
        <w:rPr>
          <w:rFonts w:ascii="ＭＳ Ｐゴシック" w:eastAsia="ＭＳ Ｐゴシック" w:hAnsi="ＭＳ Ｐゴシック" w:cs="ＭＳ Ｐゴシック" w:hint="eastAsia"/>
          <w:kern w:val="0"/>
          <w:sz w:val="24"/>
          <w:szCs w:val="24"/>
        </w:rPr>
        <w:t>第三者に開示又は漏洩してはなりません</w:t>
      </w:r>
      <w:r w:rsidR="00586AB9">
        <w:rPr>
          <w:rFonts w:ascii="ＭＳ Ｐゴシック" w:eastAsia="ＭＳ Ｐゴシック" w:hAnsi="ＭＳ Ｐゴシック" w:cs="ＭＳ Ｐゴシック" w:hint="eastAsia"/>
          <w:kern w:val="0"/>
          <w:sz w:val="24"/>
          <w:szCs w:val="24"/>
        </w:rPr>
        <w:t>。ただし</w:t>
      </w:r>
      <w:r w:rsidRPr="002C5472">
        <w:rPr>
          <w:rFonts w:ascii="ＭＳ Ｐゴシック" w:eastAsia="ＭＳ Ｐゴシック" w:hAnsi="ＭＳ Ｐゴシック" w:cs="ＭＳ Ｐゴシック"/>
          <w:kern w:val="0"/>
          <w:sz w:val="24"/>
          <w:szCs w:val="24"/>
        </w:rPr>
        <w:t>、</w:t>
      </w:r>
      <w:r w:rsidR="00586AB9">
        <w:rPr>
          <w:rFonts w:ascii="ＭＳ Ｐゴシック" w:eastAsia="ＭＳ Ｐゴシック" w:hAnsi="ＭＳ Ｐゴシック" w:cs="ＭＳ Ｐゴシック" w:hint="eastAsia"/>
          <w:kern w:val="0"/>
          <w:sz w:val="24"/>
          <w:szCs w:val="24"/>
        </w:rPr>
        <w:t>以下に</w:t>
      </w:r>
      <w:r w:rsidR="00316FEE">
        <w:rPr>
          <w:rFonts w:ascii="ＭＳ Ｐゴシック" w:eastAsia="ＭＳ Ｐゴシック" w:hAnsi="ＭＳ Ｐゴシック" w:cs="ＭＳ Ｐゴシック" w:hint="eastAsia"/>
          <w:kern w:val="0"/>
          <w:sz w:val="24"/>
          <w:szCs w:val="24"/>
        </w:rPr>
        <w:t>定める情報は、秘密情報には当たらないものとします</w:t>
      </w:r>
      <w:r w:rsidR="00586AB9">
        <w:rPr>
          <w:rFonts w:ascii="ＭＳ Ｐゴシック" w:eastAsia="ＭＳ Ｐゴシック" w:hAnsi="ＭＳ Ｐゴシック" w:cs="ＭＳ Ｐゴシック" w:hint="eastAsia"/>
          <w:kern w:val="0"/>
          <w:sz w:val="24"/>
          <w:szCs w:val="24"/>
        </w:rPr>
        <w:t>。</w:t>
      </w:r>
    </w:p>
    <w:p w14:paraId="1D4CC462" w14:textId="77777777" w:rsidR="00586AB9" w:rsidRDefault="00586AB9" w:rsidP="00BC6366">
      <w:pPr>
        <w:widowControl/>
        <w:numPr>
          <w:ilvl w:val="1"/>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開示時に、既に利用者</w:t>
      </w:r>
      <w:r w:rsidRPr="00586AB9">
        <w:rPr>
          <w:rFonts w:ascii="ＭＳ Ｐゴシック" w:eastAsia="ＭＳ Ｐゴシック" w:hAnsi="ＭＳ Ｐゴシック" w:cs="ＭＳ Ｐゴシック" w:hint="eastAsia"/>
          <w:kern w:val="0"/>
          <w:sz w:val="24"/>
          <w:szCs w:val="24"/>
        </w:rPr>
        <w:t>が保有していた情報</w:t>
      </w:r>
    </w:p>
    <w:p w14:paraId="008630C6" w14:textId="1EE9E635" w:rsidR="00586AB9" w:rsidRDefault="00586AB9" w:rsidP="00BC6366">
      <w:pPr>
        <w:widowControl/>
        <w:numPr>
          <w:ilvl w:val="1"/>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開示時に、公知であった情報及び</w:t>
      </w:r>
      <w:r w:rsidRPr="00586AB9">
        <w:rPr>
          <w:rFonts w:ascii="ＭＳ Ｐゴシック" w:eastAsia="ＭＳ Ｐゴシック" w:hAnsi="ＭＳ Ｐゴシック" w:cs="ＭＳ Ｐゴシック" w:hint="eastAsia"/>
          <w:kern w:val="0"/>
          <w:sz w:val="24"/>
          <w:szCs w:val="24"/>
        </w:rPr>
        <w:t>開示後に</w:t>
      </w:r>
      <w:r>
        <w:rPr>
          <w:rFonts w:ascii="ＭＳ Ｐゴシック" w:eastAsia="ＭＳ Ｐゴシック" w:hAnsi="ＭＳ Ｐゴシック" w:cs="ＭＳ Ｐゴシック" w:hint="eastAsia"/>
          <w:kern w:val="0"/>
          <w:sz w:val="24"/>
          <w:szCs w:val="24"/>
        </w:rPr>
        <w:t>利用者の責に</w:t>
      </w:r>
      <w:r w:rsidR="00B4394E">
        <w:rPr>
          <w:rFonts w:ascii="ＭＳ Ｐゴシック" w:eastAsia="ＭＳ Ｐゴシック" w:hAnsi="ＭＳ Ｐゴシック" w:cs="ＭＳ Ｐゴシック" w:hint="eastAsia"/>
          <w:kern w:val="0"/>
          <w:sz w:val="24"/>
          <w:szCs w:val="24"/>
        </w:rPr>
        <w:t>よらず公知となった</w:t>
      </w:r>
      <w:r w:rsidRPr="00586AB9">
        <w:rPr>
          <w:rFonts w:ascii="ＭＳ Ｐゴシック" w:eastAsia="ＭＳ Ｐゴシック" w:hAnsi="ＭＳ Ｐゴシック" w:cs="ＭＳ Ｐゴシック" w:hint="eastAsia"/>
          <w:kern w:val="0"/>
          <w:sz w:val="24"/>
          <w:szCs w:val="24"/>
        </w:rPr>
        <w:t>情報</w:t>
      </w:r>
    </w:p>
    <w:p w14:paraId="624023B6" w14:textId="7E7EAC3F" w:rsidR="00B4394E" w:rsidRDefault="00B4394E" w:rsidP="00BC6366">
      <w:pPr>
        <w:widowControl/>
        <w:numPr>
          <w:ilvl w:val="1"/>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w:t>
      </w:r>
      <w:r w:rsidRPr="00B4394E">
        <w:rPr>
          <w:rFonts w:ascii="ＭＳ Ｐゴシック" w:eastAsia="ＭＳ Ｐゴシック" w:hAnsi="ＭＳ Ｐゴシック" w:cs="ＭＳ Ｐゴシック" w:hint="eastAsia"/>
          <w:kern w:val="0"/>
          <w:sz w:val="24"/>
          <w:szCs w:val="24"/>
        </w:rPr>
        <w:t>が第三者から機密保持義務を負うことなく正当に入手した情報</w:t>
      </w:r>
    </w:p>
    <w:p w14:paraId="255DD7FA" w14:textId="7B0D9CB7" w:rsidR="00C61620" w:rsidRPr="00BC6366" w:rsidRDefault="00B4394E" w:rsidP="00BC6366">
      <w:pPr>
        <w:widowControl/>
        <w:numPr>
          <w:ilvl w:val="1"/>
          <w:numId w:val="29"/>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利用者が</w:t>
      </w:r>
      <w:r>
        <w:rPr>
          <w:rFonts w:ascii="ＭＳ Ｐゴシック" w:eastAsia="ＭＳ Ｐゴシック" w:hAnsi="ＭＳ Ｐゴシック" w:cs="ＭＳ Ｐゴシック"/>
          <w:kern w:val="0"/>
          <w:sz w:val="24"/>
          <w:szCs w:val="24"/>
        </w:rPr>
        <w:t>秘密情報によることなく</w:t>
      </w:r>
      <w:r>
        <w:rPr>
          <w:rFonts w:ascii="ＭＳ Ｐゴシック" w:eastAsia="ＭＳ Ｐゴシック" w:hAnsi="ＭＳ Ｐゴシック" w:cs="ＭＳ Ｐゴシック" w:hint="eastAsia"/>
          <w:kern w:val="0"/>
          <w:sz w:val="24"/>
          <w:szCs w:val="24"/>
        </w:rPr>
        <w:t>独自に</w:t>
      </w:r>
      <w:r w:rsidR="002C5472" w:rsidRPr="002C5472">
        <w:rPr>
          <w:rFonts w:ascii="ＭＳ Ｐゴシック" w:eastAsia="ＭＳ Ｐゴシック" w:hAnsi="ＭＳ Ｐゴシック" w:cs="ＭＳ Ｐゴシック"/>
          <w:kern w:val="0"/>
          <w:sz w:val="24"/>
          <w:szCs w:val="24"/>
        </w:rPr>
        <w:t>開発したもの</w:t>
      </w:r>
    </w:p>
    <w:p w14:paraId="2E70A1FA" w14:textId="3C28BB6E" w:rsidR="00792EBF" w:rsidRPr="00792EBF" w:rsidRDefault="00792EBF" w:rsidP="00BC6366">
      <w:pPr>
        <w:widowControl/>
        <w:spacing w:before="100" w:beforeAutospacing="1" w:after="100" w:afterAutospacing="1"/>
        <w:jc w:val="left"/>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w:t>
      </w:r>
      <w:r>
        <w:rPr>
          <w:rFonts w:ascii="ＭＳ Ｐゴシック" w:eastAsia="ＭＳ Ｐゴシック" w:hAnsi="ＭＳ Ｐゴシック" w:cs="ＭＳ Ｐゴシック" w:hint="eastAsia"/>
          <w:b/>
          <w:bCs/>
          <w:kern w:val="0"/>
          <w:sz w:val="27"/>
          <w:szCs w:val="27"/>
        </w:rPr>
        <w:t>1</w:t>
      </w:r>
      <w:r w:rsidR="00C61620">
        <w:rPr>
          <w:rFonts w:ascii="ＭＳ Ｐゴシック" w:eastAsia="ＭＳ Ｐゴシック" w:hAnsi="ＭＳ Ｐゴシック" w:cs="ＭＳ Ｐゴシック" w:hint="eastAsia"/>
          <w:b/>
          <w:bCs/>
          <w:kern w:val="0"/>
          <w:sz w:val="27"/>
          <w:szCs w:val="27"/>
        </w:rPr>
        <w:t>1</w:t>
      </w:r>
      <w:r w:rsidRPr="001D69A2">
        <w:rPr>
          <w:rFonts w:ascii="ＭＳ Ｐゴシック" w:eastAsia="ＭＳ Ｐゴシック" w:hAnsi="ＭＳ Ｐゴシック" w:cs="ＭＳ Ｐゴシック"/>
          <w:b/>
          <w:bCs/>
          <w:kern w:val="0"/>
          <w:sz w:val="27"/>
          <w:szCs w:val="27"/>
        </w:rPr>
        <w:t>条（情報配信及び配信解除）</w:t>
      </w:r>
    </w:p>
    <w:p w14:paraId="2A6533D7" w14:textId="2C75D020" w:rsidR="0016753F" w:rsidRPr="001D69A2" w:rsidRDefault="001D69A2" w:rsidP="001D69A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当社は</w:t>
      </w:r>
      <w:r w:rsidR="0016753F">
        <w:rPr>
          <w:rFonts w:ascii="ＭＳ Ｐゴシック" w:eastAsia="ＭＳ Ｐゴシック" w:hAnsi="ＭＳ Ｐゴシック" w:cs="ＭＳ Ｐゴシック" w:hint="eastAsia"/>
          <w:kern w:val="0"/>
          <w:sz w:val="24"/>
          <w:szCs w:val="24"/>
        </w:rPr>
        <w:t>利用者</w:t>
      </w:r>
      <w:r w:rsidRPr="001D69A2">
        <w:rPr>
          <w:rFonts w:ascii="ＭＳ Ｐゴシック" w:eastAsia="ＭＳ Ｐゴシック" w:hAnsi="ＭＳ Ｐゴシック" w:cs="ＭＳ Ｐゴシック"/>
          <w:kern w:val="0"/>
          <w:sz w:val="24"/>
          <w:szCs w:val="24"/>
        </w:rPr>
        <w:t>に対して、本サービス関連の情報、製品情報、運営上の事務連絡を含む電子メール、SMS等を配信できるものとし</w:t>
      </w:r>
      <w:r w:rsidR="00811B0F">
        <w:rPr>
          <w:rFonts w:ascii="ＭＳ Ｐゴシック" w:eastAsia="ＭＳ Ｐゴシック" w:hAnsi="ＭＳ Ｐゴシック" w:cs="ＭＳ Ｐゴシック" w:hint="eastAsia"/>
          <w:kern w:val="0"/>
          <w:sz w:val="24"/>
          <w:szCs w:val="24"/>
        </w:rPr>
        <w:t>、利用者はこれに予め同意するものとします</w:t>
      </w:r>
      <w:r w:rsidRPr="001D69A2">
        <w:rPr>
          <w:rFonts w:ascii="ＭＳ Ｐゴシック" w:eastAsia="ＭＳ Ｐゴシック" w:hAnsi="ＭＳ Ｐゴシック" w:cs="ＭＳ Ｐゴシック"/>
          <w:kern w:val="0"/>
          <w:sz w:val="24"/>
          <w:szCs w:val="24"/>
        </w:rPr>
        <w:t>。</w:t>
      </w:r>
    </w:p>
    <w:p w14:paraId="07C3F711" w14:textId="70E27E85" w:rsidR="001D69A2" w:rsidRPr="001D69A2" w:rsidRDefault="00811B0F" w:rsidP="001D69A2">
      <w:pPr>
        <w:widowControl/>
        <w:numPr>
          <w:ilvl w:val="0"/>
          <w:numId w:val="15"/>
        </w:numPr>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利用者</w:t>
      </w:r>
      <w:r w:rsidR="001D69A2" w:rsidRPr="001D69A2">
        <w:rPr>
          <w:rFonts w:ascii="ＭＳ Ｐゴシック" w:eastAsia="ＭＳ Ｐゴシック" w:hAnsi="ＭＳ Ｐゴシック" w:cs="ＭＳ Ｐゴシック"/>
          <w:kern w:val="0"/>
          <w:sz w:val="24"/>
          <w:szCs w:val="24"/>
        </w:rPr>
        <w:t>が情報の配信提供を希望しない</w:t>
      </w:r>
      <w:r>
        <w:rPr>
          <w:rFonts w:ascii="ＭＳ Ｐゴシック" w:eastAsia="ＭＳ Ｐゴシック" w:hAnsi="ＭＳ Ｐゴシック" w:cs="ＭＳ Ｐゴシック" w:hint="eastAsia"/>
          <w:kern w:val="0"/>
          <w:sz w:val="24"/>
          <w:szCs w:val="24"/>
        </w:rPr>
        <w:t>場合、</w:t>
      </w:r>
      <w:r w:rsidR="001D69A2" w:rsidRPr="001D69A2">
        <w:rPr>
          <w:rFonts w:ascii="ＭＳ Ｐゴシック" w:eastAsia="ＭＳ Ｐゴシック" w:hAnsi="ＭＳ Ｐゴシック" w:cs="ＭＳ Ｐゴシック"/>
          <w:kern w:val="0"/>
          <w:sz w:val="24"/>
          <w:szCs w:val="24"/>
        </w:rPr>
        <w:t>当社所定の方法で連絡</w:t>
      </w:r>
      <w:r>
        <w:rPr>
          <w:rFonts w:ascii="ＭＳ Ｐゴシック" w:eastAsia="ＭＳ Ｐゴシック" w:hAnsi="ＭＳ Ｐゴシック" w:cs="ＭＳ Ｐゴシック" w:hint="eastAsia"/>
          <w:kern w:val="0"/>
          <w:sz w:val="24"/>
          <w:szCs w:val="24"/>
        </w:rPr>
        <w:t>することにより</w:t>
      </w:r>
      <w:r w:rsidR="001D69A2" w:rsidRPr="001D69A2">
        <w:rPr>
          <w:rFonts w:ascii="ＭＳ Ｐゴシック" w:eastAsia="ＭＳ Ｐゴシック" w:hAnsi="ＭＳ Ｐゴシック" w:cs="ＭＳ Ｐゴシック"/>
          <w:kern w:val="0"/>
          <w:sz w:val="24"/>
          <w:szCs w:val="24"/>
        </w:rPr>
        <w:t>、</w:t>
      </w:r>
      <w:r>
        <w:rPr>
          <w:rFonts w:ascii="ＭＳ Ｐゴシック" w:eastAsia="ＭＳ Ｐゴシック" w:hAnsi="ＭＳ Ｐゴシック" w:cs="ＭＳ Ｐゴシック" w:hint="eastAsia"/>
          <w:kern w:val="0"/>
          <w:sz w:val="24"/>
          <w:szCs w:val="24"/>
        </w:rPr>
        <w:t>当社は、</w:t>
      </w:r>
      <w:r w:rsidR="001D69A2" w:rsidRPr="001D69A2">
        <w:rPr>
          <w:rFonts w:ascii="ＭＳ Ｐゴシック" w:eastAsia="ＭＳ Ｐゴシック" w:hAnsi="ＭＳ Ｐゴシック" w:cs="ＭＳ Ｐゴシック"/>
          <w:kern w:val="0"/>
          <w:sz w:val="24"/>
          <w:szCs w:val="24"/>
        </w:rPr>
        <w:t>本サービスの提供に必要な場合を除いて、</w:t>
      </w:r>
      <w:r w:rsidR="009C1B23">
        <w:rPr>
          <w:rFonts w:ascii="ＭＳ Ｐゴシック" w:eastAsia="ＭＳ Ｐゴシック" w:hAnsi="ＭＳ Ｐゴシック" w:cs="ＭＳ Ｐゴシック" w:hint="eastAsia"/>
          <w:kern w:val="0"/>
          <w:sz w:val="24"/>
          <w:szCs w:val="24"/>
        </w:rPr>
        <w:t>前項の</w:t>
      </w:r>
      <w:r w:rsidR="001D69A2" w:rsidRPr="001D69A2">
        <w:rPr>
          <w:rFonts w:ascii="ＭＳ Ｐゴシック" w:eastAsia="ＭＳ Ｐゴシック" w:hAnsi="ＭＳ Ｐゴシック" w:cs="ＭＳ Ｐゴシック" w:hint="eastAsia"/>
          <w:kern w:val="0"/>
          <w:sz w:val="24"/>
          <w:szCs w:val="24"/>
        </w:rPr>
        <w:t>情</w:t>
      </w:r>
      <w:r w:rsidR="001D69A2" w:rsidRPr="001D69A2">
        <w:rPr>
          <w:rFonts w:ascii="ＭＳ Ｐゴシック" w:eastAsia="ＭＳ Ｐゴシック" w:hAnsi="ＭＳ Ｐゴシック" w:cs="ＭＳ Ｐゴシック"/>
          <w:kern w:val="0"/>
          <w:sz w:val="24"/>
          <w:szCs w:val="24"/>
        </w:rPr>
        <w:t>報配信を行わないものとします。</w:t>
      </w:r>
    </w:p>
    <w:p w14:paraId="599ADF6E" w14:textId="0EC0493A"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第1</w:t>
      </w:r>
      <w:r w:rsidR="00C61620">
        <w:rPr>
          <w:rFonts w:ascii="ＭＳ Ｐゴシック" w:eastAsia="ＭＳ Ｐゴシック" w:hAnsi="ＭＳ Ｐゴシック" w:cs="ＭＳ Ｐゴシック" w:hint="eastAsia"/>
          <w:b/>
          <w:bCs/>
          <w:kern w:val="0"/>
          <w:sz w:val="27"/>
          <w:szCs w:val="27"/>
        </w:rPr>
        <w:t>2</w:t>
      </w:r>
      <w:r w:rsidRPr="001D69A2">
        <w:rPr>
          <w:rFonts w:ascii="ＭＳ Ｐゴシック" w:eastAsia="ＭＳ Ｐゴシック" w:hAnsi="ＭＳ Ｐゴシック" w:cs="ＭＳ Ｐゴシック"/>
          <w:b/>
          <w:bCs/>
          <w:kern w:val="0"/>
          <w:sz w:val="27"/>
          <w:szCs w:val="27"/>
        </w:rPr>
        <w:t>条（有効期間）</w:t>
      </w:r>
    </w:p>
    <w:p w14:paraId="257A647E" w14:textId="749333C4" w:rsidR="001D69A2" w:rsidRPr="001D69A2" w:rsidRDefault="00792EBF" w:rsidP="001D69A2">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本規約</w:t>
      </w:r>
      <w:r w:rsidR="001D69A2" w:rsidRPr="001D69A2">
        <w:rPr>
          <w:rFonts w:ascii="ＭＳ Ｐゴシック" w:eastAsia="ＭＳ Ｐゴシック" w:hAnsi="ＭＳ Ｐゴシック" w:cs="ＭＳ Ｐゴシック"/>
          <w:kern w:val="0"/>
          <w:sz w:val="24"/>
          <w:szCs w:val="24"/>
        </w:rPr>
        <w:t>は、</w:t>
      </w:r>
      <w:r>
        <w:rPr>
          <w:rFonts w:ascii="ＭＳ Ｐゴシック" w:eastAsia="ＭＳ Ｐゴシック" w:hAnsi="ＭＳ Ｐゴシック" w:cs="ＭＳ Ｐゴシック" w:hint="eastAsia"/>
          <w:kern w:val="0"/>
          <w:sz w:val="24"/>
          <w:szCs w:val="24"/>
        </w:rPr>
        <w:t>利用者</w:t>
      </w:r>
      <w:r w:rsidR="001D69A2" w:rsidRPr="001D69A2">
        <w:rPr>
          <w:rFonts w:ascii="ＭＳ Ｐゴシック" w:eastAsia="ＭＳ Ｐゴシック" w:hAnsi="ＭＳ Ｐゴシック" w:cs="ＭＳ Ｐゴシック"/>
          <w:kern w:val="0"/>
          <w:sz w:val="24"/>
          <w:szCs w:val="24"/>
        </w:rPr>
        <w:t>について第</w:t>
      </w:r>
      <w:r>
        <w:rPr>
          <w:rFonts w:ascii="ＭＳ Ｐゴシック" w:eastAsia="ＭＳ Ｐゴシック" w:hAnsi="ＭＳ Ｐゴシック" w:cs="ＭＳ Ｐゴシック" w:hint="eastAsia"/>
          <w:kern w:val="0"/>
          <w:sz w:val="24"/>
          <w:szCs w:val="24"/>
        </w:rPr>
        <w:t>2</w:t>
      </w:r>
      <w:r w:rsidR="001D69A2" w:rsidRPr="001D69A2">
        <w:rPr>
          <w:rFonts w:ascii="ＭＳ Ｐゴシック" w:eastAsia="ＭＳ Ｐゴシック" w:hAnsi="ＭＳ Ｐゴシック" w:cs="ＭＳ Ｐゴシック"/>
          <w:kern w:val="0"/>
          <w:sz w:val="24"/>
          <w:szCs w:val="24"/>
        </w:rPr>
        <w:t>条に基づく登録が完了した日に効力を生じ、</w:t>
      </w:r>
      <w:r>
        <w:rPr>
          <w:rFonts w:ascii="ＭＳ Ｐゴシック" w:eastAsia="ＭＳ Ｐゴシック" w:hAnsi="ＭＳ Ｐゴシック" w:cs="ＭＳ Ｐゴシック" w:hint="eastAsia"/>
          <w:kern w:val="0"/>
          <w:sz w:val="24"/>
          <w:szCs w:val="24"/>
        </w:rPr>
        <w:t>第6条に基づき利用者が退会した</w:t>
      </w:r>
      <w:r w:rsidR="001D69A2" w:rsidRPr="001D69A2">
        <w:rPr>
          <w:rFonts w:ascii="ＭＳ Ｐゴシック" w:eastAsia="ＭＳ Ｐゴシック" w:hAnsi="ＭＳ Ｐゴシック" w:cs="ＭＳ Ｐゴシック"/>
          <w:kern w:val="0"/>
          <w:sz w:val="24"/>
          <w:szCs w:val="24"/>
        </w:rPr>
        <w:t>日又は本</w:t>
      </w:r>
      <w:r>
        <w:rPr>
          <w:rFonts w:ascii="ＭＳ Ｐゴシック" w:eastAsia="ＭＳ Ｐゴシック" w:hAnsi="ＭＳ Ｐゴシック" w:cs="ＭＳ Ｐゴシック" w:hint="eastAsia"/>
          <w:kern w:val="0"/>
          <w:sz w:val="24"/>
          <w:szCs w:val="24"/>
        </w:rPr>
        <w:t>サービス</w:t>
      </w:r>
      <w:r w:rsidR="001D69A2" w:rsidRPr="001D69A2">
        <w:rPr>
          <w:rFonts w:ascii="ＭＳ Ｐゴシック" w:eastAsia="ＭＳ Ｐゴシック" w:hAnsi="ＭＳ Ｐゴシック" w:cs="ＭＳ Ｐゴシック"/>
          <w:kern w:val="0"/>
          <w:sz w:val="24"/>
          <w:szCs w:val="24"/>
        </w:rPr>
        <w:t>の提供が終了した日のいずれか早い日まで、当社と</w:t>
      </w:r>
      <w:r>
        <w:rPr>
          <w:rFonts w:ascii="ＭＳ Ｐゴシック" w:eastAsia="ＭＳ Ｐゴシック" w:hAnsi="ＭＳ Ｐゴシック" w:cs="ＭＳ Ｐゴシック" w:hint="eastAsia"/>
          <w:kern w:val="0"/>
          <w:sz w:val="24"/>
          <w:szCs w:val="24"/>
        </w:rPr>
        <w:t>利用者</w:t>
      </w:r>
      <w:r w:rsidR="001D69A2" w:rsidRPr="001D69A2">
        <w:rPr>
          <w:rFonts w:ascii="ＭＳ Ｐゴシック" w:eastAsia="ＭＳ Ｐゴシック" w:hAnsi="ＭＳ Ｐゴシック" w:cs="ＭＳ Ｐゴシック"/>
          <w:kern w:val="0"/>
          <w:sz w:val="24"/>
          <w:szCs w:val="24"/>
        </w:rPr>
        <w:t>との間で有効に存続するものとします。</w:t>
      </w:r>
    </w:p>
    <w:p w14:paraId="636DEDF8" w14:textId="729C520E" w:rsidR="001D69A2" w:rsidRPr="001D69A2" w:rsidRDefault="001D69A2" w:rsidP="001D69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1D69A2">
        <w:rPr>
          <w:rFonts w:ascii="ＭＳ Ｐゴシック" w:eastAsia="ＭＳ Ｐゴシック" w:hAnsi="ＭＳ Ｐゴシック" w:cs="ＭＳ Ｐゴシック"/>
          <w:b/>
          <w:bCs/>
          <w:kern w:val="0"/>
          <w:sz w:val="27"/>
          <w:szCs w:val="27"/>
        </w:rPr>
        <w:t>第1</w:t>
      </w:r>
      <w:r w:rsidR="00C61620">
        <w:rPr>
          <w:rFonts w:ascii="ＭＳ Ｐゴシック" w:eastAsia="ＭＳ Ｐゴシック" w:hAnsi="ＭＳ Ｐゴシック" w:cs="ＭＳ Ｐゴシック" w:hint="eastAsia"/>
          <w:b/>
          <w:bCs/>
          <w:kern w:val="0"/>
          <w:sz w:val="27"/>
          <w:szCs w:val="27"/>
        </w:rPr>
        <w:t>3</w:t>
      </w:r>
      <w:r w:rsidRPr="001D69A2">
        <w:rPr>
          <w:rFonts w:ascii="ＭＳ Ｐゴシック" w:eastAsia="ＭＳ Ｐゴシック" w:hAnsi="ＭＳ Ｐゴシック" w:cs="ＭＳ Ｐゴシック"/>
          <w:b/>
          <w:bCs/>
          <w:kern w:val="0"/>
          <w:sz w:val="27"/>
          <w:szCs w:val="27"/>
        </w:rPr>
        <w:t>条（</w:t>
      </w:r>
      <w:r w:rsidR="00792EBF">
        <w:rPr>
          <w:rFonts w:ascii="ＭＳ Ｐゴシック" w:eastAsia="ＭＳ Ｐゴシック" w:hAnsi="ＭＳ Ｐゴシック" w:cs="ＭＳ Ｐゴシック" w:hint="eastAsia"/>
          <w:b/>
          <w:bCs/>
          <w:kern w:val="0"/>
          <w:sz w:val="27"/>
          <w:szCs w:val="27"/>
        </w:rPr>
        <w:t>準拠法・合意管轄</w:t>
      </w:r>
      <w:r w:rsidRPr="001D69A2">
        <w:rPr>
          <w:rFonts w:ascii="ＭＳ Ｐゴシック" w:eastAsia="ＭＳ Ｐゴシック" w:hAnsi="ＭＳ Ｐゴシック" w:cs="ＭＳ Ｐゴシック"/>
          <w:b/>
          <w:bCs/>
          <w:kern w:val="0"/>
          <w:sz w:val="27"/>
          <w:szCs w:val="27"/>
        </w:rPr>
        <w:t>）</w:t>
      </w:r>
    </w:p>
    <w:p w14:paraId="0B4F25C7" w14:textId="77777777" w:rsidR="001D69A2" w:rsidRPr="001D69A2" w:rsidRDefault="001D69A2" w:rsidP="001D69A2">
      <w:pPr>
        <w:widowControl/>
        <w:numPr>
          <w:ilvl w:val="0"/>
          <w:numId w:val="2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本規約は、日本法に準拠して解釈されるものとします。</w:t>
      </w:r>
    </w:p>
    <w:p w14:paraId="7EA3AF73" w14:textId="6FD36C2D" w:rsidR="00316FEE" w:rsidRPr="00316FEE" w:rsidRDefault="001D69A2">
      <w:pPr>
        <w:widowControl/>
        <w:numPr>
          <w:ilvl w:val="0"/>
          <w:numId w:val="22"/>
        </w:numPr>
        <w:spacing w:before="100" w:beforeAutospacing="1" w:after="100" w:afterAutospacing="1"/>
        <w:jc w:val="left"/>
        <w:rPr>
          <w:rFonts w:ascii="ＭＳ Ｐゴシック" w:eastAsia="ＭＳ Ｐゴシック" w:hAnsi="ＭＳ Ｐゴシック" w:cs="ＭＳ Ｐゴシック"/>
          <w:kern w:val="0"/>
          <w:sz w:val="24"/>
          <w:szCs w:val="24"/>
        </w:rPr>
      </w:pPr>
      <w:r w:rsidRPr="001D69A2">
        <w:rPr>
          <w:rFonts w:ascii="ＭＳ Ｐゴシック" w:eastAsia="ＭＳ Ｐゴシック" w:hAnsi="ＭＳ Ｐゴシック" w:cs="ＭＳ Ｐゴシック"/>
          <w:kern w:val="0"/>
          <w:sz w:val="24"/>
          <w:szCs w:val="24"/>
        </w:rPr>
        <w:t>本規約から生じる又は関連するすべての訴訟又は訴訟手続については、東京地方裁判所</w:t>
      </w:r>
      <w:r w:rsidR="00792EBF">
        <w:rPr>
          <w:rFonts w:ascii="ＭＳ Ｐゴシック" w:eastAsia="ＭＳ Ｐゴシック" w:hAnsi="ＭＳ Ｐゴシック" w:cs="ＭＳ Ｐゴシック" w:hint="eastAsia"/>
          <w:kern w:val="0"/>
          <w:sz w:val="24"/>
          <w:szCs w:val="24"/>
        </w:rPr>
        <w:t>又は東京簡易裁判所</w:t>
      </w:r>
      <w:r w:rsidRPr="001D69A2">
        <w:rPr>
          <w:rFonts w:ascii="ＭＳ Ｐゴシック" w:eastAsia="ＭＳ Ｐゴシック" w:hAnsi="ＭＳ Ｐゴシック" w:cs="ＭＳ Ｐゴシック"/>
          <w:kern w:val="0"/>
          <w:sz w:val="24"/>
          <w:szCs w:val="24"/>
        </w:rPr>
        <w:t>を第一審の専属的合意管轄裁判所とします。</w:t>
      </w:r>
    </w:p>
    <w:p w14:paraId="30843DA6" w14:textId="376EC6C0" w:rsidR="00792EBF" w:rsidRDefault="00792EBF" w:rsidP="00BC6366">
      <w:pPr>
        <w:widowControl/>
        <w:spacing w:before="100" w:beforeAutospacing="1" w:after="100" w:afterAutospacing="1"/>
        <w:jc w:val="left"/>
        <w:outlineLvl w:val="2"/>
        <w:rPr>
          <w:rFonts w:ascii="ＭＳ Ｐゴシック" w:eastAsia="ＭＳ Ｐゴシック" w:hAnsi="ＭＳ Ｐゴシック" w:cs="ＭＳ Ｐゴシック"/>
          <w:kern w:val="0"/>
          <w:sz w:val="24"/>
          <w:szCs w:val="24"/>
        </w:rPr>
      </w:pPr>
      <w:r w:rsidRPr="00BC6366">
        <w:rPr>
          <w:rFonts w:ascii="ＭＳ Ｐゴシック" w:eastAsia="ＭＳ Ｐゴシック" w:hAnsi="ＭＳ Ｐゴシック" w:cs="ＭＳ Ｐゴシック"/>
          <w:b/>
          <w:bCs/>
          <w:kern w:val="0"/>
          <w:sz w:val="27"/>
          <w:szCs w:val="27"/>
        </w:rPr>
        <w:t>第1</w:t>
      </w:r>
      <w:r w:rsidR="00C61620">
        <w:rPr>
          <w:rFonts w:ascii="ＭＳ Ｐゴシック" w:eastAsia="ＭＳ Ｐゴシック" w:hAnsi="ＭＳ Ｐゴシック" w:cs="ＭＳ Ｐゴシック" w:hint="eastAsia"/>
          <w:b/>
          <w:bCs/>
          <w:kern w:val="0"/>
          <w:sz w:val="27"/>
          <w:szCs w:val="27"/>
        </w:rPr>
        <w:t>4</w:t>
      </w:r>
      <w:r w:rsidRPr="00BC6366">
        <w:rPr>
          <w:rFonts w:ascii="ＭＳ Ｐゴシック" w:eastAsia="ＭＳ Ｐゴシック" w:hAnsi="ＭＳ Ｐゴシック" w:cs="ＭＳ Ｐゴシック"/>
          <w:b/>
          <w:bCs/>
          <w:kern w:val="0"/>
          <w:sz w:val="27"/>
          <w:szCs w:val="27"/>
        </w:rPr>
        <w:t>条（</w:t>
      </w:r>
      <w:r w:rsidR="00C61620">
        <w:rPr>
          <w:rFonts w:ascii="ＭＳ Ｐゴシック" w:eastAsia="ＭＳ Ｐゴシック" w:hAnsi="ＭＳ Ｐゴシック" w:cs="ＭＳ Ｐゴシック" w:hint="eastAsia"/>
          <w:b/>
          <w:bCs/>
          <w:kern w:val="0"/>
          <w:sz w:val="27"/>
          <w:szCs w:val="27"/>
        </w:rPr>
        <w:t>協議解決</w:t>
      </w:r>
      <w:r w:rsidRPr="00BC6366">
        <w:rPr>
          <w:rFonts w:ascii="ＭＳ Ｐゴシック" w:eastAsia="ＭＳ Ｐゴシック" w:hAnsi="ＭＳ Ｐゴシック" w:cs="ＭＳ Ｐゴシック"/>
          <w:b/>
          <w:bCs/>
          <w:kern w:val="0"/>
          <w:sz w:val="27"/>
          <w:szCs w:val="27"/>
        </w:rPr>
        <w:t>）</w:t>
      </w:r>
    </w:p>
    <w:p w14:paraId="0D52471F" w14:textId="012CD888" w:rsidR="00792EBF" w:rsidRDefault="00C61620" w:rsidP="00BC6366">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当社及び利用者</w:t>
      </w:r>
      <w:r w:rsidRPr="00C61620">
        <w:rPr>
          <w:rFonts w:ascii="ＭＳ Ｐゴシック" w:eastAsia="ＭＳ Ｐゴシック" w:hAnsi="ＭＳ Ｐゴシック" w:cs="ＭＳ Ｐゴシック" w:hint="eastAsia"/>
          <w:kern w:val="0"/>
          <w:sz w:val="24"/>
          <w:szCs w:val="24"/>
        </w:rPr>
        <w:t>は、本規約に定めのない事項又は本規約の解釈に疑義が生じた場合には、互いに信義誠実の原則に従って協議の上速やかに解決を図るものとします。</w:t>
      </w:r>
    </w:p>
    <w:p w14:paraId="15B48345" w14:textId="18773960" w:rsidR="00043D7C" w:rsidRPr="001D69A2" w:rsidRDefault="00C61620" w:rsidP="00BC6366">
      <w:pPr>
        <w:widowControl/>
        <w:spacing w:before="100" w:beforeAutospacing="1" w:after="100" w:afterAutospacing="1"/>
        <w:jc w:val="left"/>
      </w:pPr>
      <w:r w:rsidRPr="00610A42">
        <w:rPr>
          <w:rFonts w:ascii="ＭＳ Ｐゴシック" w:eastAsia="ＭＳ Ｐゴシック" w:hAnsi="ＭＳ Ｐゴシック" w:cs="ＭＳ Ｐゴシック"/>
          <w:kern w:val="0"/>
          <w:sz w:val="24"/>
          <w:szCs w:val="24"/>
          <w:rPrChange w:id="5" w:author="北爪 聖也" w:date="2023-02-12T19:47:00Z">
            <w:rPr>
              <w:rFonts w:ascii="ＭＳ Ｐゴシック" w:eastAsia="ＭＳ Ｐゴシック" w:hAnsi="ＭＳ Ｐゴシック" w:cs="ＭＳ Ｐゴシック"/>
              <w:kern w:val="0"/>
              <w:sz w:val="24"/>
              <w:szCs w:val="24"/>
              <w:highlight w:val="yellow"/>
            </w:rPr>
          </w:rPrChange>
        </w:rPr>
        <w:t>202</w:t>
      </w:r>
      <w:ins w:id="6" w:author="北爪 聖也" w:date="2023-02-12T19:47:00Z">
        <w:r w:rsidR="00610A42">
          <w:rPr>
            <w:rFonts w:ascii="ＭＳ Ｐゴシック" w:eastAsia="ＭＳ Ｐゴシック" w:hAnsi="ＭＳ Ｐゴシック" w:cs="ＭＳ Ｐゴシック"/>
            <w:kern w:val="0"/>
            <w:sz w:val="24"/>
            <w:szCs w:val="24"/>
          </w:rPr>
          <w:t>3</w:t>
        </w:r>
      </w:ins>
      <w:del w:id="7" w:author="北爪 聖也" w:date="2023-02-12T19:47:00Z">
        <w:r w:rsidRPr="00610A42" w:rsidDel="00610A42">
          <w:rPr>
            <w:rFonts w:ascii="ＭＳ Ｐゴシック" w:eastAsia="ＭＳ Ｐゴシック" w:hAnsi="ＭＳ Ｐゴシック" w:cs="ＭＳ Ｐゴシック"/>
            <w:kern w:val="0"/>
            <w:sz w:val="24"/>
            <w:szCs w:val="24"/>
            <w:rPrChange w:id="8" w:author="北爪 聖也" w:date="2023-02-12T19:47:00Z">
              <w:rPr>
                <w:rFonts w:ascii="ＭＳ Ｐゴシック" w:eastAsia="ＭＳ Ｐゴシック" w:hAnsi="ＭＳ Ｐゴシック" w:cs="ＭＳ Ｐゴシック"/>
                <w:kern w:val="0"/>
                <w:sz w:val="24"/>
                <w:szCs w:val="24"/>
                <w:highlight w:val="yellow"/>
              </w:rPr>
            </w:rPrChange>
          </w:rPr>
          <w:delText>2</w:delText>
        </w:r>
      </w:del>
      <w:r w:rsidRPr="00610A42">
        <w:rPr>
          <w:rFonts w:ascii="ＭＳ Ｐゴシック" w:eastAsia="ＭＳ Ｐゴシック" w:hAnsi="ＭＳ Ｐゴシック" w:cs="ＭＳ Ｐゴシック"/>
          <w:kern w:val="0"/>
          <w:sz w:val="24"/>
          <w:szCs w:val="24"/>
          <w:rPrChange w:id="9" w:author="北爪 聖也" w:date="2023-02-12T19:47:00Z">
            <w:rPr>
              <w:rFonts w:ascii="ＭＳ Ｐゴシック" w:eastAsia="ＭＳ Ｐゴシック" w:hAnsi="ＭＳ Ｐゴシック" w:cs="ＭＳ Ｐゴシック"/>
              <w:kern w:val="0"/>
              <w:sz w:val="24"/>
              <w:szCs w:val="24"/>
              <w:highlight w:val="yellow"/>
            </w:rPr>
          </w:rPrChange>
        </w:rPr>
        <w:t>年</w:t>
      </w:r>
      <w:ins w:id="10" w:author="北爪 聖也" w:date="2023-02-12T19:47:00Z">
        <w:r w:rsidR="00610A42">
          <w:rPr>
            <w:rFonts w:ascii="ＭＳ Ｐゴシック" w:eastAsia="ＭＳ Ｐゴシック" w:hAnsi="ＭＳ Ｐゴシック" w:cs="ＭＳ Ｐゴシック"/>
            <w:kern w:val="0"/>
            <w:sz w:val="24"/>
            <w:szCs w:val="24"/>
          </w:rPr>
          <w:t>2</w:t>
        </w:r>
      </w:ins>
      <w:del w:id="11" w:author="北爪 聖也" w:date="2023-02-12T19:47:00Z">
        <w:r w:rsidRPr="00610A42" w:rsidDel="00610A42">
          <w:rPr>
            <w:rFonts w:ascii="ＭＳ Ｐゴシック" w:eastAsia="ＭＳ Ｐゴシック" w:hAnsi="ＭＳ Ｐゴシック" w:cs="ＭＳ Ｐゴシック"/>
            <w:kern w:val="0"/>
            <w:sz w:val="24"/>
            <w:szCs w:val="24"/>
            <w:rPrChange w:id="12" w:author="北爪 聖也" w:date="2023-02-12T19:47:00Z">
              <w:rPr>
                <w:rFonts w:ascii="ＭＳ Ｐゴシック" w:eastAsia="ＭＳ Ｐゴシック" w:hAnsi="ＭＳ Ｐゴシック" w:cs="ＭＳ Ｐゴシック"/>
                <w:kern w:val="0"/>
                <w:sz w:val="24"/>
                <w:szCs w:val="24"/>
                <w:highlight w:val="yellow"/>
              </w:rPr>
            </w:rPrChange>
          </w:rPr>
          <w:delText>X</w:delText>
        </w:r>
      </w:del>
      <w:r w:rsidRPr="00610A42">
        <w:rPr>
          <w:rFonts w:ascii="ＭＳ Ｐゴシック" w:eastAsia="ＭＳ Ｐゴシック" w:hAnsi="ＭＳ Ｐゴシック" w:cs="ＭＳ Ｐゴシック"/>
          <w:kern w:val="0"/>
          <w:sz w:val="24"/>
          <w:szCs w:val="24"/>
          <w:rPrChange w:id="13" w:author="北爪 聖也" w:date="2023-02-12T19:47:00Z">
            <w:rPr>
              <w:rFonts w:ascii="ＭＳ Ｐゴシック" w:eastAsia="ＭＳ Ｐゴシック" w:hAnsi="ＭＳ Ｐゴシック" w:cs="ＭＳ Ｐゴシック"/>
              <w:kern w:val="0"/>
              <w:sz w:val="24"/>
              <w:szCs w:val="24"/>
              <w:highlight w:val="yellow"/>
            </w:rPr>
          </w:rPrChange>
        </w:rPr>
        <w:t>月</w:t>
      </w:r>
      <w:ins w:id="14" w:author="北爪 聖也" w:date="2023-02-12T19:47:00Z">
        <w:r w:rsidR="00610A42">
          <w:rPr>
            <w:rFonts w:ascii="ＭＳ Ｐゴシック" w:eastAsia="ＭＳ Ｐゴシック" w:hAnsi="ＭＳ Ｐゴシック" w:cs="ＭＳ Ｐゴシック"/>
            <w:kern w:val="0"/>
            <w:sz w:val="24"/>
            <w:szCs w:val="24"/>
          </w:rPr>
          <w:t>12</w:t>
        </w:r>
      </w:ins>
      <w:del w:id="15" w:author="北爪 聖也" w:date="2023-02-12T19:47:00Z">
        <w:r w:rsidRPr="00610A42" w:rsidDel="00610A42">
          <w:rPr>
            <w:rFonts w:ascii="ＭＳ Ｐゴシック" w:eastAsia="ＭＳ Ｐゴシック" w:hAnsi="ＭＳ Ｐゴシック" w:cs="ＭＳ Ｐゴシック"/>
            <w:kern w:val="0"/>
            <w:sz w:val="24"/>
            <w:szCs w:val="24"/>
            <w:rPrChange w:id="16" w:author="北爪 聖也" w:date="2023-02-12T19:47:00Z">
              <w:rPr>
                <w:rFonts w:ascii="ＭＳ Ｐゴシック" w:eastAsia="ＭＳ Ｐゴシック" w:hAnsi="ＭＳ Ｐゴシック" w:cs="ＭＳ Ｐゴシック"/>
                <w:kern w:val="0"/>
                <w:sz w:val="24"/>
                <w:szCs w:val="24"/>
                <w:highlight w:val="yellow"/>
              </w:rPr>
            </w:rPrChange>
          </w:rPr>
          <w:delText>X</w:delText>
        </w:r>
      </w:del>
      <w:r w:rsidRPr="00610A42">
        <w:rPr>
          <w:rFonts w:ascii="ＭＳ Ｐゴシック" w:eastAsia="ＭＳ Ｐゴシック" w:hAnsi="ＭＳ Ｐゴシック" w:cs="ＭＳ Ｐゴシック"/>
          <w:kern w:val="0"/>
          <w:sz w:val="24"/>
          <w:szCs w:val="24"/>
          <w:rPrChange w:id="17" w:author="北爪 聖也" w:date="2023-02-12T19:47:00Z">
            <w:rPr>
              <w:rFonts w:ascii="ＭＳ Ｐゴシック" w:eastAsia="ＭＳ Ｐゴシック" w:hAnsi="ＭＳ Ｐゴシック" w:cs="ＭＳ Ｐゴシック"/>
              <w:kern w:val="0"/>
              <w:sz w:val="24"/>
              <w:szCs w:val="24"/>
              <w:highlight w:val="yellow"/>
            </w:rPr>
          </w:rPrChange>
        </w:rPr>
        <w:t>日</w:t>
      </w:r>
      <w:r w:rsidR="00B4394E" w:rsidRPr="00610A42">
        <w:rPr>
          <w:rFonts w:ascii="ＭＳ Ｐゴシック" w:eastAsia="ＭＳ Ｐゴシック" w:hAnsi="ＭＳ Ｐゴシック" w:cs="ＭＳ Ｐゴシック" w:hint="eastAsia"/>
          <w:kern w:val="0"/>
          <w:sz w:val="24"/>
          <w:szCs w:val="24"/>
          <w:rPrChange w:id="18" w:author="北爪 聖也" w:date="2023-02-12T19:47:00Z">
            <w:rPr>
              <w:rFonts w:ascii="ＭＳ Ｐゴシック" w:eastAsia="ＭＳ Ｐゴシック" w:hAnsi="ＭＳ Ｐゴシック" w:cs="ＭＳ Ｐゴシック" w:hint="eastAsia"/>
              <w:kern w:val="0"/>
              <w:sz w:val="24"/>
              <w:szCs w:val="24"/>
              <w:highlight w:val="yellow"/>
            </w:rPr>
          </w:rPrChange>
        </w:rPr>
        <w:t>制定</w:t>
      </w:r>
    </w:p>
    <w:sectPr w:rsidR="00043D7C" w:rsidRPr="001D69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357"/>
    <w:multiLevelType w:val="multilevel"/>
    <w:tmpl w:val="1B108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4F8C"/>
    <w:multiLevelType w:val="multilevel"/>
    <w:tmpl w:val="C4C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224F"/>
    <w:multiLevelType w:val="multilevel"/>
    <w:tmpl w:val="D10A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7080B"/>
    <w:multiLevelType w:val="multilevel"/>
    <w:tmpl w:val="8084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F64BF"/>
    <w:multiLevelType w:val="multilevel"/>
    <w:tmpl w:val="5C9A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91257"/>
    <w:multiLevelType w:val="multilevel"/>
    <w:tmpl w:val="A0FE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20250"/>
    <w:multiLevelType w:val="multilevel"/>
    <w:tmpl w:val="E48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E7495"/>
    <w:multiLevelType w:val="multilevel"/>
    <w:tmpl w:val="7B36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1173D"/>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1559F"/>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401ED"/>
    <w:multiLevelType w:val="multilevel"/>
    <w:tmpl w:val="425E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32C00"/>
    <w:multiLevelType w:val="multilevel"/>
    <w:tmpl w:val="4A0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F4590"/>
    <w:multiLevelType w:val="multilevel"/>
    <w:tmpl w:val="C85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C03B9"/>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34712"/>
    <w:multiLevelType w:val="multilevel"/>
    <w:tmpl w:val="97C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11C2D"/>
    <w:multiLevelType w:val="multilevel"/>
    <w:tmpl w:val="32C28E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4418E"/>
    <w:multiLevelType w:val="multilevel"/>
    <w:tmpl w:val="4A562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33E7E"/>
    <w:multiLevelType w:val="multilevel"/>
    <w:tmpl w:val="6A42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7741E"/>
    <w:multiLevelType w:val="multilevel"/>
    <w:tmpl w:val="F6301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9E1C2C"/>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462A4"/>
    <w:multiLevelType w:val="multilevel"/>
    <w:tmpl w:val="F4DC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7E3A9C"/>
    <w:multiLevelType w:val="multilevel"/>
    <w:tmpl w:val="5066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45B90"/>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46A60"/>
    <w:multiLevelType w:val="multilevel"/>
    <w:tmpl w:val="7DF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56D65"/>
    <w:multiLevelType w:val="multilevel"/>
    <w:tmpl w:val="3550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E6F19"/>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50E4B"/>
    <w:multiLevelType w:val="multilevel"/>
    <w:tmpl w:val="F580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B73B5"/>
    <w:multiLevelType w:val="multilevel"/>
    <w:tmpl w:val="700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F4EE3"/>
    <w:multiLevelType w:val="multilevel"/>
    <w:tmpl w:val="0D141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706FE"/>
    <w:multiLevelType w:val="multilevel"/>
    <w:tmpl w:val="F630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086582">
    <w:abstractNumId w:val="4"/>
  </w:num>
  <w:num w:numId="2" w16cid:durableId="1736901509">
    <w:abstractNumId w:val="28"/>
  </w:num>
  <w:num w:numId="3" w16cid:durableId="1272594608">
    <w:abstractNumId w:val="10"/>
  </w:num>
  <w:num w:numId="4" w16cid:durableId="117338765">
    <w:abstractNumId w:val="16"/>
  </w:num>
  <w:num w:numId="5" w16cid:durableId="1427842565">
    <w:abstractNumId w:val="12"/>
  </w:num>
  <w:num w:numId="6" w16cid:durableId="161432415">
    <w:abstractNumId w:val="7"/>
  </w:num>
  <w:num w:numId="7" w16cid:durableId="1256282504">
    <w:abstractNumId w:val="2"/>
  </w:num>
  <w:num w:numId="8" w16cid:durableId="773286791">
    <w:abstractNumId w:val="6"/>
  </w:num>
  <w:num w:numId="9" w16cid:durableId="1269046483">
    <w:abstractNumId w:val="15"/>
  </w:num>
  <w:num w:numId="10" w16cid:durableId="2094352653">
    <w:abstractNumId w:val="11"/>
  </w:num>
  <w:num w:numId="11" w16cid:durableId="1195921057">
    <w:abstractNumId w:val="1"/>
  </w:num>
  <w:num w:numId="12" w16cid:durableId="2044593527">
    <w:abstractNumId w:val="18"/>
  </w:num>
  <w:num w:numId="13" w16cid:durableId="1402170717">
    <w:abstractNumId w:val="14"/>
  </w:num>
  <w:num w:numId="14" w16cid:durableId="1845896393">
    <w:abstractNumId w:val="3"/>
  </w:num>
  <w:num w:numId="15" w16cid:durableId="586886229">
    <w:abstractNumId w:val="20"/>
  </w:num>
  <w:num w:numId="16" w16cid:durableId="119568391">
    <w:abstractNumId w:val="17"/>
  </w:num>
  <w:num w:numId="17" w16cid:durableId="1704404260">
    <w:abstractNumId w:val="27"/>
  </w:num>
  <w:num w:numId="18" w16cid:durableId="154303948">
    <w:abstractNumId w:val="5"/>
  </w:num>
  <w:num w:numId="19" w16cid:durableId="1985692282">
    <w:abstractNumId w:val="21"/>
  </w:num>
  <w:num w:numId="20" w16cid:durableId="1787388511">
    <w:abstractNumId w:val="23"/>
  </w:num>
  <w:num w:numId="21" w16cid:durableId="363286592">
    <w:abstractNumId w:val="26"/>
  </w:num>
  <w:num w:numId="22" w16cid:durableId="2087804990">
    <w:abstractNumId w:val="24"/>
  </w:num>
  <w:num w:numId="23" w16cid:durableId="2114083728">
    <w:abstractNumId w:val="9"/>
  </w:num>
  <w:num w:numId="24" w16cid:durableId="968511312">
    <w:abstractNumId w:val="13"/>
  </w:num>
  <w:num w:numId="25" w16cid:durableId="418213538">
    <w:abstractNumId w:val="25"/>
  </w:num>
  <w:num w:numId="26" w16cid:durableId="656298617">
    <w:abstractNumId w:val="19"/>
  </w:num>
  <w:num w:numId="27" w16cid:durableId="865946788">
    <w:abstractNumId w:val="22"/>
  </w:num>
  <w:num w:numId="28" w16cid:durableId="1620382192">
    <w:abstractNumId w:val="8"/>
  </w:num>
  <w:num w:numId="29" w16cid:durableId="980039596">
    <w:abstractNumId w:val="0"/>
  </w:num>
  <w:num w:numId="30" w16cid:durableId="413547815">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gal">
    <w15:presenceInfo w15:providerId="None" w15:userId="Legal"/>
  </w15:person>
  <w15:person w15:author="北爪 聖也">
    <w15:presenceInfo w15:providerId="Windows Live" w15:userId="a7e441aedfbd3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9A2"/>
    <w:rsid w:val="00010A23"/>
    <w:rsid w:val="00037612"/>
    <w:rsid w:val="00043D7C"/>
    <w:rsid w:val="00066D1A"/>
    <w:rsid w:val="000720A0"/>
    <w:rsid w:val="00087A17"/>
    <w:rsid w:val="0016753F"/>
    <w:rsid w:val="0017146C"/>
    <w:rsid w:val="001C57D1"/>
    <w:rsid w:val="001D69A2"/>
    <w:rsid w:val="002522F0"/>
    <w:rsid w:val="002869EC"/>
    <w:rsid w:val="002C5472"/>
    <w:rsid w:val="002C61B7"/>
    <w:rsid w:val="002E41B6"/>
    <w:rsid w:val="00316FEE"/>
    <w:rsid w:val="00350D99"/>
    <w:rsid w:val="003E7A74"/>
    <w:rsid w:val="00443488"/>
    <w:rsid w:val="0048344D"/>
    <w:rsid w:val="00532060"/>
    <w:rsid w:val="00586AB9"/>
    <w:rsid w:val="005C255C"/>
    <w:rsid w:val="00610A42"/>
    <w:rsid w:val="006C5EBA"/>
    <w:rsid w:val="0074002B"/>
    <w:rsid w:val="00792EBF"/>
    <w:rsid w:val="007B210A"/>
    <w:rsid w:val="007C1F34"/>
    <w:rsid w:val="00811B0F"/>
    <w:rsid w:val="009920D7"/>
    <w:rsid w:val="009C1B23"/>
    <w:rsid w:val="00A24A79"/>
    <w:rsid w:val="00A942D2"/>
    <w:rsid w:val="00AE2FE5"/>
    <w:rsid w:val="00B4394E"/>
    <w:rsid w:val="00B4468C"/>
    <w:rsid w:val="00BC6366"/>
    <w:rsid w:val="00C50E6E"/>
    <w:rsid w:val="00C61620"/>
    <w:rsid w:val="00D84A62"/>
    <w:rsid w:val="00DE2318"/>
    <w:rsid w:val="00E838E5"/>
    <w:rsid w:val="00F43148"/>
    <w:rsid w:val="00F93689"/>
    <w:rsid w:val="00FD0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9E6D47"/>
  <w15:chartTrackingRefBased/>
  <w15:docId w15:val="{B2387E48-213B-4D92-91AF-0BC2D69F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69A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1D69A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69A2"/>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1D69A2"/>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1D69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D69A2"/>
    <w:rPr>
      <w:color w:val="0000FF"/>
      <w:u w:val="single"/>
    </w:rPr>
  </w:style>
  <w:style w:type="paragraph" w:styleId="a4">
    <w:name w:val="List Paragraph"/>
    <w:basedOn w:val="a"/>
    <w:uiPriority w:val="34"/>
    <w:qFormat/>
    <w:rsid w:val="00066D1A"/>
    <w:pPr>
      <w:ind w:leftChars="400" w:left="840"/>
    </w:pPr>
  </w:style>
  <w:style w:type="character" w:styleId="a5">
    <w:name w:val="annotation reference"/>
    <w:basedOn w:val="a0"/>
    <w:uiPriority w:val="99"/>
    <w:semiHidden/>
    <w:unhideWhenUsed/>
    <w:rsid w:val="00FD0330"/>
    <w:rPr>
      <w:sz w:val="18"/>
      <w:szCs w:val="18"/>
    </w:rPr>
  </w:style>
  <w:style w:type="paragraph" w:styleId="a6">
    <w:name w:val="annotation text"/>
    <w:basedOn w:val="a"/>
    <w:link w:val="a7"/>
    <w:uiPriority w:val="99"/>
    <w:semiHidden/>
    <w:unhideWhenUsed/>
    <w:rsid w:val="00FD0330"/>
    <w:pPr>
      <w:jc w:val="left"/>
    </w:pPr>
  </w:style>
  <w:style w:type="character" w:customStyle="1" w:styleId="a7">
    <w:name w:val="コメント文字列 (文字)"/>
    <w:basedOn w:val="a0"/>
    <w:link w:val="a6"/>
    <w:uiPriority w:val="99"/>
    <w:semiHidden/>
    <w:rsid w:val="00FD0330"/>
  </w:style>
  <w:style w:type="paragraph" w:styleId="a8">
    <w:name w:val="annotation subject"/>
    <w:basedOn w:val="a6"/>
    <w:next w:val="a6"/>
    <w:link w:val="a9"/>
    <w:uiPriority w:val="99"/>
    <w:semiHidden/>
    <w:unhideWhenUsed/>
    <w:rsid w:val="00FD0330"/>
    <w:rPr>
      <w:b/>
      <w:bCs/>
    </w:rPr>
  </w:style>
  <w:style w:type="character" w:customStyle="1" w:styleId="a9">
    <w:name w:val="コメント内容 (文字)"/>
    <w:basedOn w:val="a7"/>
    <w:link w:val="a8"/>
    <w:uiPriority w:val="99"/>
    <w:semiHidden/>
    <w:rsid w:val="00FD0330"/>
    <w:rPr>
      <w:b/>
      <w:bCs/>
    </w:rPr>
  </w:style>
  <w:style w:type="paragraph" w:styleId="aa">
    <w:name w:val="Balloon Text"/>
    <w:basedOn w:val="a"/>
    <w:link w:val="ab"/>
    <w:uiPriority w:val="99"/>
    <w:semiHidden/>
    <w:unhideWhenUsed/>
    <w:rsid w:val="00FD03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D0330"/>
    <w:rPr>
      <w:rFonts w:asciiTheme="majorHAnsi" w:eastAsiaTheme="majorEastAsia" w:hAnsiTheme="majorHAnsi" w:cstheme="majorBidi"/>
      <w:sz w:val="18"/>
      <w:szCs w:val="18"/>
    </w:rPr>
  </w:style>
  <w:style w:type="paragraph" w:styleId="ac">
    <w:name w:val="Revision"/>
    <w:hidden/>
    <w:uiPriority w:val="99"/>
    <w:semiHidden/>
    <w:rsid w:val="006C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04050">
      <w:bodyDiv w:val="1"/>
      <w:marLeft w:val="0"/>
      <w:marRight w:val="0"/>
      <w:marTop w:val="0"/>
      <w:marBottom w:val="0"/>
      <w:divBdr>
        <w:top w:val="none" w:sz="0" w:space="0" w:color="auto"/>
        <w:left w:val="none" w:sz="0" w:space="0" w:color="auto"/>
        <w:bottom w:val="none" w:sz="0" w:space="0" w:color="auto"/>
        <w:right w:val="none" w:sz="0" w:space="0" w:color="auto"/>
      </w:divBdr>
    </w:div>
    <w:div w:id="1276013760">
      <w:bodyDiv w:val="1"/>
      <w:marLeft w:val="0"/>
      <w:marRight w:val="0"/>
      <w:marTop w:val="0"/>
      <w:marBottom w:val="0"/>
      <w:divBdr>
        <w:top w:val="none" w:sz="0" w:space="0" w:color="auto"/>
        <w:left w:val="none" w:sz="0" w:space="0" w:color="auto"/>
        <w:bottom w:val="none" w:sz="0" w:space="0" w:color="auto"/>
        <w:right w:val="none" w:sz="0" w:space="0" w:color="auto"/>
      </w:divBdr>
    </w:div>
    <w:div w:id="1443567837">
      <w:bodyDiv w:val="1"/>
      <w:marLeft w:val="0"/>
      <w:marRight w:val="0"/>
      <w:marTop w:val="0"/>
      <w:marBottom w:val="0"/>
      <w:divBdr>
        <w:top w:val="none" w:sz="0" w:space="0" w:color="auto"/>
        <w:left w:val="none" w:sz="0" w:space="0" w:color="auto"/>
        <w:bottom w:val="none" w:sz="0" w:space="0" w:color="auto"/>
        <w:right w:val="none" w:sz="0" w:space="0" w:color="auto"/>
      </w:divBdr>
    </w:div>
    <w:div w:id="1583567822">
      <w:bodyDiv w:val="1"/>
      <w:marLeft w:val="0"/>
      <w:marRight w:val="0"/>
      <w:marTop w:val="0"/>
      <w:marBottom w:val="0"/>
      <w:divBdr>
        <w:top w:val="none" w:sz="0" w:space="0" w:color="auto"/>
        <w:left w:val="none" w:sz="0" w:space="0" w:color="auto"/>
        <w:bottom w:val="none" w:sz="0" w:space="0" w:color="auto"/>
        <w:right w:val="none" w:sz="0" w:space="0" w:color="auto"/>
      </w:divBdr>
    </w:div>
    <w:div w:id="1695108668">
      <w:bodyDiv w:val="1"/>
      <w:marLeft w:val="0"/>
      <w:marRight w:val="0"/>
      <w:marTop w:val="0"/>
      <w:marBottom w:val="0"/>
      <w:divBdr>
        <w:top w:val="none" w:sz="0" w:space="0" w:color="auto"/>
        <w:left w:val="none" w:sz="0" w:space="0" w:color="auto"/>
        <w:bottom w:val="none" w:sz="0" w:space="0" w:color="auto"/>
        <w:right w:val="none" w:sz="0" w:space="0" w:color="auto"/>
      </w:divBdr>
    </w:div>
    <w:div w:id="1739353655">
      <w:bodyDiv w:val="1"/>
      <w:marLeft w:val="0"/>
      <w:marRight w:val="0"/>
      <w:marTop w:val="0"/>
      <w:marBottom w:val="0"/>
      <w:divBdr>
        <w:top w:val="none" w:sz="0" w:space="0" w:color="auto"/>
        <w:left w:val="none" w:sz="0" w:space="0" w:color="auto"/>
        <w:bottom w:val="none" w:sz="0" w:space="0" w:color="auto"/>
        <w:right w:val="none" w:sz="0" w:space="0" w:color="auto"/>
      </w:divBdr>
    </w:div>
    <w:div w:id="20163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838</Words>
  <Characters>4778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北爪 聖也</cp:lastModifiedBy>
  <cp:revision>24</cp:revision>
  <dcterms:created xsi:type="dcterms:W3CDTF">2022-02-06T15:39:00Z</dcterms:created>
  <dcterms:modified xsi:type="dcterms:W3CDTF">2023-02-12T10:47:00Z</dcterms:modified>
</cp:coreProperties>
</file>